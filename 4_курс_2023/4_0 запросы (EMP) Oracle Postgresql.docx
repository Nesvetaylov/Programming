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18" w:rsidRPr="00E42D18" w:rsidRDefault="00E42D18" w:rsidP="00E42D18">
      <w:pPr>
        <w:shd w:val="clear" w:color="auto" w:fill="FFFFFF"/>
        <w:spacing w:after="375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E42D18">
        <w:rPr>
          <w:rFonts w:ascii="Times New Roman" w:hAnsi="Times New Roman" w:cs="Times New Roman"/>
          <w:b/>
          <w:sz w:val="40"/>
          <w:szCs w:val="40"/>
          <w:lang w:eastAsia="ru-RU"/>
        </w:rPr>
        <w:t>ЗАПРОСЫ</w:t>
      </w:r>
    </w:p>
    <w:tbl>
      <w:tblPr>
        <w:tblStyle w:val="a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216"/>
        <w:gridCol w:w="2268"/>
        <w:gridCol w:w="2268"/>
      </w:tblGrid>
      <w:tr w:rsidR="008E4EEE" w:rsidRPr="00BC057B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2268" w:type="dxa"/>
          </w:tcPr>
          <w:p w:rsidR="008E4EEE" w:rsidRPr="00BC057B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Neo4j</w:t>
            </w:r>
          </w:p>
        </w:tc>
        <w:tc>
          <w:tcPr>
            <w:tcW w:w="2268" w:type="dxa"/>
          </w:tcPr>
          <w:p w:rsidR="008E4EEE" w:rsidRPr="008E4EEE" w:rsidRDefault="008E4EEE" w:rsidP="00681F3C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  <w:proofErr w:type="spellEnd"/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emp;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  <w:tc>
          <w:tcPr>
            <w:tcW w:w="2268" w:type="dxa"/>
          </w:tcPr>
          <w:p w:rsidR="008E4EEE" w:rsidRPr="00BC057B" w:rsidRDefault="008E4EEE" w:rsidP="00E42D18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dept;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return a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a.sal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emp;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a.ENAME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{ENAME:'SMITH'})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a</w:t>
            </w:r>
          </w:p>
        </w:tc>
        <w:tc>
          <w:tcPr>
            <w:tcW w:w="2268" w:type="dxa"/>
          </w:tcPr>
          <w:p w:rsidR="008E4EEE" w:rsidRPr="00BC057B" w:rsidRDefault="008545D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ename</w:t>
            </w:r>
            <w:proofErr w:type="spellEnd"/>
            <w:r w:rsidRPr="008545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'SMITH';</w:t>
            </w:r>
          </w:p>
        </w:tc>
      </w:tr>
      <w:tr w:rsidR="008E4EEE" w:rsidRPr="008545DE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(7369, 15, 46, 16);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(n)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id(n)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[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,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]</w:t>
            </w:r>
          </w:p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eastAsia="ru-RU"/>
              </w:rPr>
              <w:t xml:space="preserve"> n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7E6B9E" w:rsidTr="00101246">
        <w:tc>
          <w:tcPr>
            <w:tcW w:w="3216" w:type="dxa"/>
          </w:tcPr>
          <w:p w:rsidR="008E4EEE" w:rsidRPr="00BC057B" w:rsidRDefault="008E4EEE" w:rsidP="00F93BB5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</w:t>
            </w:r>
            <w:proofErr w:type="gramStart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&gt;(</w:t>
            </w:r>
            <w:proofErr w:type="gramEnd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from dept join emp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‘WORKS’;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()-[r]-</w:t>
            </w:r>
            <w:proofErr w:type="gramStart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&gt;(</w:t>
            </w:r>
            <w:proofErr w:type="gramEnd"/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>15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7E6B9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r</w:t>
            </w:r>
          </w:p>
        </w:tc>
        <w:tc>
          <w:tcPr>
            <w:tcW w:w="2268" w:type="dxa"/>
          </w:tcPr>
          <w:p w:rsidR="008E4EEE" w:rsidRPr="003A2202" w:rsidRDefault="000E78D1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dept.deptno</w:t>
            </w:r>
            <w:proofErr w:type="spellEnd"/>
            <w:proofErr w:type="gram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emp.empno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from dept join emp on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dept.deptno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emp.deptno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where </w:t>
            </w:r>
            <w:proofErr w:type="spellStart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dname</w:t>
            </w:r>
            <w:proofErr w:type="spellEnd"/>
            <w:r w:rsidRPr="000E7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'WORKS';</w:t>
            </w: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022379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‘ACCOUNTING’;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(a)-[r]-(b)</w:t>
            </w:r>
          </w:p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</w:pP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= </w:t>
            </w:r>
            <w:r w:rsidRPr="003A220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</w:t>
            </w:r>
            <w:r w:rsidRPr="0002237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7FAFC"/>
                <w:lang w:val="en-US" w:eastAsia="ru-RU"/>
              </w:rPr>
              <w:t xml:space="preserve"> a, b</w:t>
            </w:r>
          </w:p>
        </w:tc>
        <w:tc>
          <w:tcPr>
            <w:tcW w:w="2268" w:type="dxa"/>
          </w:tcPr>
          <w:p w:rsidR="008E4EEE" w:rsidRPr="003A2202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22379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‘RESEARCH;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(a)-[r]-(b)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id(r) = 5</w:t>
            </w:r>
          </w:p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emp join dept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emp.empno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7369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20; 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a.EMPNO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7369 AND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20 return </w:t>
            </w:r>
            <w:proofErr w:type="spell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a,b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),(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b:departments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return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a.ENAME</w:t>
            </w:r>
            <w:proofErr w:type="spellEnd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947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b.DEPNO</w:t>
            </w:r>
            <w:proofErr w:type="spellEnd"/>
          </w:p>
        </w:tc>
        <w:tc>
          <w:tcPr>
            <w:tcW w:w="2268" w:type="dxa"/>
          </w:tcPr>
          <w:p w:rsidR="008E4EEE" w:rsidRPr="00E94750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 a, b</w:t>
            </w: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 RETURN a,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BC057B" w:rsidRDefault="008E4EEE" w:rsidP="0056215E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a.deptno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dept a, emp b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), 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) RETURN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a.ENAME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, 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b.DEPTNO</w:t>
            </w:r>
            <w:proofErr w:type="spellEnd"/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BC057B" w:rsidTr="00101246">
        <w:tc>
          <w:tcPr>
            <w:tcW w:w="3216" w:type="dxa"/>
          </w:tcPr>
          <w:p w:rsidR="008E4EEE" w:rsidRPr="00BC057B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* from dept join emp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dept.deptno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emp.ename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‘SMITH’;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MATCH </w:t>
            </w:r>
            <w:proofErr w:type="gram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(:employees</w:t>
            </w:r>
            <w:proofErr w:type="gram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 xml:space="preserve"> {ENAME: 'SMITH'})--(</w:t>
            </w:r>
            <w:proofErr w:type="spellStart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m:departments</w:t>
            </w:r>
            <w:proofErr w:type="spellEnd"/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)</w:t>
            </w:r>
          </w:p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RETURN m</w:t>
            </w:r>
          </w:p>
        </w:tc>
        <w:tc>
          <w:tcPr>
            <w:tcW w:w="2268" w:type="dxa"/>
          </w:tcPr>
          <w:p w:rsidR="008E4EEE" w:rsidRPr="00BC057B" w:rsidRDefault="008E4EEE" w:rsidP="0056215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ВЫБОРКА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 xml:space="preserve">(SELECT) 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σ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ins w:id="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SAL&gt;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2500;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 2500 return a;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E78D1" w:rsidTr="00101246">
        <w:tc>
          <w:tcPr>
            <w:tcW w:w="3216" w:type="dxa"/>
          </w:tcPr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ПРОЕКЦИЯ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(PROJECT)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 xml:space="preserve"> (</w:t>
            </w:r>
            <w:r w:rsidRPr="00E20EB9">
              <w:rPr>
                <w:rFonts w:ascii="Arial" w:hAnsi="Arial" w:cs="Arial"/>
                <w:b/>
                <w:color w:val="000000"/>
                <w:sz w:val="28"/>
                <w:szCs w:val="28"/>
              </w:rPr>
              <w:t>π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DISTINCT </w:t>
              </w:r>
            </w:ins>
            <w:proofErr w:type="gramStart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ENAME,DEPTNO</w:t>
            </w:r>
            <w:proofErr w:type="gramEnd"/>
            <w:ins w:id="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 ENAME</w:t>
            </w:r>
            <w:ins w:id="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>SELECT DISTINCT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</w:t>
            </w:r>
            <w:ins w:id="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EMP;</w:t>
            </w:r>
          </w:p>
          <w:p w:rsidR="008E4EEE" w:rsidRPr="003D019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</w:pPr>
            <w:r w:rsidRPr="00E20EB9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</w:rPr>
              <w:t>ПРОИЗВЕДЕНИЕ</w:t>
            </w:r>
            <w:r w:rsidRPr="003D019E">
              <w:rPr>
                <w:rFonts w:ascii="Arial" w:hAnsi="Arial" w:cs="Arial"/>
                <w:b/>
                <w:color w:val="000000"/>
                <w:sz w:val="24"/>
                <w:szCs w:val="24"/>
                <w:u w:val="single"/>
                <w:lang w:val="en-US"/>
              </w:rPr>
              <w:t>(PRODUCT) (×):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proofErr w:type="gramStart"/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EMP,</w:t>
            </w:r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8E4EEE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8E4EEE" w:rsidRPr="00BC057B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MATCH (</w:t>
            </w:r>
            <w:proofErr w:type="spellStart"/>
            <w:proofErr w:type="gramStart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a:employees</w:t>
            </w:r>
            <w:proofErr w:type="spellEnd"/>
            <w:proofErr w:type="gramEnd"/>
            <w:r w:rsidRPr="00BC0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  DISTINCT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a.DEPTNO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2268" w:type="dxa"/>
          </w:tcPr>
          <w:p w:rsidR="008E4EEE" w:rsidRPr="00BC057B" w:rsidRDefault="008E4EEE" w:rsidP="00347C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1F0BD3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ОБЪЕДИНЕНИЕ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(UNION) (</w:t>
            </w:r>
            <w:r w:rsidRPr="000D6C52">
              <w:rPr>
                <w:rFonts w:ascii="Cambria Math" w:hAnsi="Cambria Math" w:cs="Cambria Math"/>
                <w:b/>
                <w:color w:val="000000"/>
                <w:sz w:val="28"/>
                <w:szCs w:val="28"/>
                <w:lang w:val="en-US"/>
              </w:rPr>
              <w:t>∪</w:t>
            </w:r>
            <w:r w:rsidRPr="000D6C52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):</w:t>
            </w:r>
          </w:p>
          <w:p w:rsidR="008E4EEE" w:rsidRPr="000D6C52" w:rsidRDefault="008E4EEE" w:rsidP="00347CFB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ins w:id="9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proofErr w:type="gramStart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>DEPTNO,DNAME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LOC </w:t>
            </w:r>
            <w:ins w:id="10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0E78D1" w:rsidRDefault="000E78D1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SELECT ENAME,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DEPTNO from EMP UNION </w:t>
            </w:r>
            <w:proofErr w:type="gramStart"/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SELECT  DNAME</w:t>
            </w:r>
            <w:proofErr w:type="gramEnd"/>
            <w:r w:rsidRPr="000E78D1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, DEPTNO from DEPT;</w:t>
            </w:r>
          </w:p>
          <w:p w:rsidR="008E4EEE" w:rsidRPr="000D6C52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1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2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3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UNION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4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0D6C52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Pr="008E4EEE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r w:rsidRPr="003E7606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ПЕРЕСЕЧЕНИЕ</w:t>
            </w:r>
            <w:r w:rsidRPr="008E4EE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(INTERSECT) (∩):</w:t>
            </w:r>
          </w:p>
          <w:p w:rsidR="008E4EEE" w:rsidRPr="000D6C52" w:rsidRDefault="008E4EEE" w:rsidP="00307B89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ins w:id="15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DEPTNO </w:t>
            </w:r>
            <w:ins w:id="16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EMP</w:t>
            </w:r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INTERSECT</w:t>
            </w:r>
            <w:ins w:id="17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</w:t>
              </w:r>
              <w:proofErr w:type="gramStart"/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DEPTNO</w:t>
            </w:r>
            <w:proofErr w:type="gramEnd"/>
            <w:r w:rsidRPr="000D6C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ins w:id="18" w:author="Unknown">
              <w:r w:rsidRPr="000D6C52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from </w:t>
              </w:r>
            </w:ins>
            <w:r w:rsidRPr="000D6C52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DEPT;</w:t>
            </w:r>
          </w:p>
          <w:p w:rsidR="008E4EEE" w:rsidRPr="00307B89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  <w:tr w:rsidR="008E4EEE" w:rsidRPr="000D6C52" w:rsidTr="00101246">
        <w:tc>
          <w:tcPr>
            <w:tcW w:w="3216" w:type="dxa"/>
          </w:tcPr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B502C8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СОЕДИНЕНИЕ</w:t>
            </w:r>
            <w:r w:rsidRPr="003D019E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  <w:t>(JOIN) (∏):</w:t>
            </w:r>
          </w:p>
          <w:p w:rsidR="008E4EEE" w:rsidRDefault="008E4EEE" w:rsidP="00347CFB">
            <w:pPr>
              <w:pStyle w:val="ab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</w:pPr>
          </w:p>
          <w:p w:rsidR="008E4EEE" w:rsidRPr="00DA4C26" w:rsidRDefault="008E4EEE" w:rsidP="00347CFB">
            <w:pPr>
              <w:pStyle w:val="ab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val="en-US"/>
              </w:rPr>
            </w:pPr>
            <w:ins w:id="19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SELECT * from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DEPT, EMP</w:t>
            </w:r>
            <w:ins w:id="20" w:author="Unknown">
              <w:r w:rsidRPr="00DA4C26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en-US"/>
                </w:rPr>
                <w:t xml:space="preserve"> WHERE </w:t>
              </w:r>
            </w:ins>
            <w:r w:rsidRPr="00DA4C26"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en-US"/>
              </w:rPr>
              <w:t>SAL&gt;3000;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  <w:t>?</w:t>
            </w:r>
          </w:p>
        </w:tc>
        <w:tc>
          <w:tcPr>
            <w:tcW w:w="2268" w:type="dxa"/>
          </w:tcPr>
          <w:p w:rsidR="008E4EEE" w:rsidRDefault="008E4EEE" w:rsidP="00347CF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8F9FB"/>
                <w:lang w:val="en-US"/>
              </w:rPr>
            </w:pPr>
          </w:p>
        </w:tc>
      </w:tr>
    </w:tbl>
    <w:p w:rsidR="00E960D2" w:rsidRDefault="00E960D2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185"/>
      </w:tblGrid>
      <w:tr w:rsidR="00327789" w:rsidTr="00327789">
        <w:tc>
          <w:tcPr>
            <w:tcW w:w="4785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C0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786" w:type="dxa"/>
          </w:tcPr>
          <w:p w:rsidR="00327789" w:rsidRDefault="00F903CE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PostgeSQL</w:t>
            </w:r>
            <w:proofErr w:type="spellEnd"/>
          </w:p>
        </w:tc>
      </w:tr>
      <w:tr w:rsidR="00327789" w:rsidRPr="00173505" w:rsidTr="00327789">
        <w:tc>
          <w:tcPr>
            <w:tcW w:w="4785" w:type="dxa"/>
          </w:tcPr>
          <w:p w:rsidR="00F903CE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1. Выберите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сотрудников 20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-US" w:eastAsia="ru-RU"/>
              </w:rPr>
              <w:t xml:space="preserve"> 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отдел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а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-US" w:eastAsia="ru-RU"/>
              </w:rPr>
              <w:t xml:space="preserve">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2. Укажите имя, номер и название отдела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для «клерков»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e.ENAME</w:t>
            </w:r>
            <w:proofErr w:type="spellEnd"/>
            <w:proofErr w:type="gram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Name,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e.Empno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e.job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e.DEPTNO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</w:t>
            </w: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(select </w:t>
            </w:r>
            <w:proofErr w:type="spellStart"/>
            <w:proofErr w:type="gram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d.dname</w:t>
            </w:r>
            <w:proofErr w:type="spellEnd"/>
            <w:proofErr w:type="gram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from dept d where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e.deptno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d.deptno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 </w:t>
            </w:r>
          </w:p>
          <w:p w:rsidR="00213C26" w:rsidRPr="00213C26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173505" w:rsidRDefault="00213C26" w:rsidP="00213C26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>e.job</w:t>
            </w:r>
            <w:proofErr w:type="spellEnd"/>
            <w:r w:rsidRPr="00213C2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'CLERK';</w:t>
            </w:r>
          </w:p>
          <w:p w:rsidR="00173505" w:rsidRDefault="00173505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3. Найдите сотрудников с комиссионными выше зарплаты.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where comm &gt;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13C26" w:rsidRPr="00213C26" w:rsidRDefault="00213C26" w:rsidP="00213C2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4. Выясните,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у кого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комиссия выше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60</w:t>
            </w:r>
            <w:proofErr w:type="gramStart"/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%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от</w:t>
            </w:r>
            <w:proofErr w:type="gramEnd"/>
            <w:r w:rsidRPr="00213C26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зарплаты сотрудника.</w:t>
            </w:r>
          </w:p>
          <w:p w:rsidR="00F903CE" w:rsidRPr="00213C26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comm &gt;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e.sal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0.6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5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.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Узнайте обо всех офисных работниках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о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а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10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proofErr w:type="gramStart"/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и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отдел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а</w:t>
            </w:r>
            <w:proofErr w:type="gramEnd"/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20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</w:t>
            </w:r>
          </w:p>
          <w:p w:rsidR="00353F99" w:rsidRPr="00353F99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353F9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 and job = 'MANAGER') 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or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20 and job = 'CLERK');</w:t>
            </w:r>
          </w:p>
          <w:p w:rsidR="00353F99" w:rsidRPr="00F903CE" w:rsidRDefault="00353F99" w:rsidP="00353F99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353F9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6. В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ыбрать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информацию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из </w:t>
            </w:r>
            <w:proofErr w:type="spellStart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emp</w:t>
            </w:r>
            <w:proofErr w:type="spellEnd"/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где </w:t>
            </w:r>
            <w:proofErr w:type="spellStart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comm</w:t>
            </w:r>
            <w:proofErr w:type="spellEnd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не равен нулю и </w:t>
            </w:r>
            <w:proofErr w:type="spellStart"/>
            <w:proofErr w:type="gramStart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comm</w:t>
            </w:r>
            <w:proofErr w:type="spellEnd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&gt;</w:t>
            </w:r>
            <w:proofErr w:type="gramEnd"/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0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,</w:t>
            </w: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группировать по должностям;</w:t>
            </w:r>
          </w:p>
          <w:p w:rsidR="00353F99" w:rsidRPr="00353F99" w:rsidRDefault="00353F99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</w:p>
          <w:p w:rsidR="00F903CE" w:rsidRPr="00353F9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353F9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is not null and comm &gt; 0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7. Найдите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информацию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, 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где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не взимает</w:t>
            </w: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ся</w:t>
            </w: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 xml:space="preserve"> комиссий или сборов 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comm is null or comm &lt; 100;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353F99" w:rsidRPr="00353F99" w:rsidRDefault="00353F99" w:rsidP="00353F9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</w:pPr>
            <w:r w:rsidRPr="00353F99"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ru-RU"/>
              </w:rPr>
              <w:t>8. Найдите всех сотрудников, занятых на последний день каждого месяца.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from dual;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21" w:name="_GoBack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bookmarkEnd w:id="21"/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9, Find out earlier than25Employees employed earlier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-25*12);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25*12) &lt;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10, Display only all employees with the first letters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(ename,1,1)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(ename,1,1) &gt;= 'A' and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(ename,1,1) &lt;= 'Z';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11The showing is just6Employee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length(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= 6;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12, Display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without'R'Employee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not like '%R%';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13, Showing the first three characters of all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1, 3)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14, Display all the names of all employees, replace all with A'A'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replace(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'A', 'a')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15, Display all the names of all employees and full10Date of annual service years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add_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months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10 * 12)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16, Display the detailed information of the employee, sort by name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17Display the name of the employee, according to its service years, the oldest employee is in front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18Display all employees' name, work, salary, order in descending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order, while the same order is ascended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ename,job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,sal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job desc,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19Show all employees' names and the year of joining the company, sorting in the month of employees in employees,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Put the earliest items in the forefront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e.ename</w:t>
            </w:r>
            <w:proofErr w:type="spellEnd"/>
            <w:proofErr w:type="gram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extract(Year from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e.hiredate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y_ear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632DE" w:rsidRP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extract(</w:t>
            </w:r>
            <w:proofErr w:type="gram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Month from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e.hiredate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632DE" w:rsidRDefault="00D632DE" w:rsidP="00D632D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e order by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y_ear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asc</w:t>
            </w:r>
            <w:proofErr w:type="spellEnd"/>
            <w:r w:rsidRPr="00D632D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D632DE" w:rsidRDefault="00D632D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20, Displayed in one month30All employees' day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="00E313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0) / 30, 2)    Annuity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21, Find out (any year)2All employees hired by month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extract(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MONTH FROM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22For each employee, show its number of days to join the company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The result of the date reduction is the number of days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23, Display any location of the name field, contain "A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"  All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employees named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'%A%';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24, Year, month, and day show all employees' service years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/ 365  years,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/ 30  month,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 Day number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25, Query the employee number, name, position, annual salary of the EMP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table(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Salary*13[13salary]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subsidy(300[Meal] + 180[Transport Allowance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])*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12)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。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 ENAME Name,  Job position,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comm, 0) * 12 + (300 + 180) * 12  Annual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26, Inquiry in the EMP table, the basic salary is higher than1500All information about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1500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27, Inquiry EMP table, basic salary&lt;Do not&gt;In 1200~2500All information between employees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not between 1200 and 2500;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28, Inquiry in the EMP table, all time HIREDATE is1981Annual employment information.1981Year: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（</w:t>
            </w: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1981-01-01~1981-12-31</w:t>
            </w:r>
            <w:r w:rsidRPr="00F903CE">
              <w:rPr>
                <w:rFonts w:ascii="MS Gothic" w:eastAsia="MS Gothic" w:hAnsi="MS Gothic" w:cs="MS Gothic" w:hint="eastAsia"/>
                <w:sz w:val="28"/>
                <w:szCs w:val="28"/>
                <w:lang w:val="en-US"/>
              </w:rPr>
              <w:t>）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to_date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('1981-01-01','yyyy-mm-dd') and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to_date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('1981-12-31','yyyy-mm-dd');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29In the query EMP table, the number is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7499  Or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7844  Or 9999  Or 7566  Employee information.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(7499, 7844, 9999, 7566);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30, Inquiry EMP table, employee name is employee information ending with S character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'%S';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31In the query EMP table, the second character named by the employee is an employment information of A.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ename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like '_A%';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32Query different types of work in each department in the EMP table, and the results are ascended in accordance with department numbers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33, The number of different types under each department in the EMP table is greater than or equal to2Record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,count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group by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deptno,job</w:t>
            </w:r>
            <w:proofErr w:type="spellEnd"/>
            <w:proofErr w:type="gram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having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1) &gt;= 2;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34, Query the salary in the EMP table3000Number of employees above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3000;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35, Query all sales sum of all salespersons in the EMP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sum(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36, Check out all the annual salary summates of all salesmen and all managers' total salary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(Salary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=  Salaries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Packet and polymerization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job,sum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(comm,0) * 12 + (300 + 200) * 12)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where job = 'SALESMAN' or job = 'MANAGER'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37, Query the sum of all employees under various departments, greater than120000Number of people,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(Salary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=  Salaries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per month13Salary +  Commission + 300Meal + 200Transport Allowance)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deptno,sum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(comm,0) * 12 +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(300 + 200) * 12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 Payroll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, count(1)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having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spellStart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nvl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(comm,0) * 12 + (300 + 200) * 12) &gt; 120000;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38, Query the salary1500Below below,1500yuan~3000Between the yuan,3000Number of people above Yuan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1500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1500 and 3000 then 1 else 0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sum(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3000 then 1 else 0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1500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between 1500 and 3000 then 1 else null end),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case when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 3000 then 1 else null end)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39, Query employee information with the highest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salary  DELETE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- subquery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*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(select max(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 from emp);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40Issue the number of people under all employees under various departments, as well as average salary, maximum wage, minimum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wage,  Total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salary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deptno,count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(1), 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),2), max(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min(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sum(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deptno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41.  The highest average salary of all employees under each position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job, 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max(round(avg(</w:t>
            </w:r>
            <w:proofErr w:type="spell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), 2))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42.  Number of positions in statistical employee table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job,count</w:t>
            </w:r>
            <w:proofErr w:type="spellEnd"/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or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select distinct job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F903CE" w:rsidRPr="00F903CE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distinct job)</w:t>
            </w:r>
          </w:p>
          <w:p w:rsidR="00327789" w:rsidRDefault="00F903CE" w:rsidP="00F903CE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903CE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</w:tc>
        <w:tc>
          <w:tcPr>
            <w:tcW w:w="4786" w:type="dxa"/>
          </w:tcPr>
          <w:p w:rsidR="00327789" w:rsidRDefault="00327789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516F3A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16F3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extract (day from </w:t>
            </w:r>
            <w:proofErr w:type="gramStart"/>
            <w:r w:rsidRPr="00516F3A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516F3A">
              <w:rPr>
                <w:rFonts w:ascii="Times New Roman" w:hAnsi="Times New Roman"/>
                <w:sz w:val="28"/>
                <w:szCs w:val="28"/>
                <w:lang w:val="en-US"/>
              </w:rPr>
              <w:t>));</w:t>
            </w:r>
          </w:p>
          <w:p w:rsid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82E85" w:rsidRP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create or replace function </w:t>
            </w:r>
            <w:proofErr w:type="spellStart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last_day</w:t>
            </w:r>
            <w:proofErr w:type="spell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(date) returns date as 'select</w:t>
            </w:r>
          </w:p>
          <w:p w:rsidR="00182E85" w:rsidRPr="00182E8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cast(</w:t>
            </w:r>
            <w:proofErr w:type="spellStart"/>
            <w:proofErr w:type="gram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date_trunc</w:t>
            </w:r>
            <w:proofErr w:type="spell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(''month'', $1) + ''1 month''::interval as date) - 1'</w:t>
            </w:r>
          </w:p>
          <w:p w:rsidR="00E313A5" w:rsidRDefault="00182E85" w:rsidP="00182E8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language </w:t>
            </w:r>
            <w:proofErr w:type="spellStart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proofErr w:type="spellEnd"/>
            <w:r w:rsidRPr="00182E85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P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e.*, </w:t>
            </w:r>
            <w:proofErr w:type="gramStart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round(</w:t>
            </w:r>
            <w:proofErr w:type="gramEnd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COALESCE(</w:t>
            </w:r>
            <w:proofErr w:type="spellStart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, 0) / 30, 2)    Annuity</w:t>
            </w:r>
          </w:p>
          <w:p w:rsidR="00E313A5" w:rsidRDefault="00E313A5" w:rsidP="00E313A5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313A5">
              <w:rPr>
                <w:rFonts w:ascii="Times New Roman" w:hAnsi="Times New Roman"/>
                <w:sz w:val="28"/>
                <w:szCs w:val="28"/>
                <w:lang w:val="en-US"/>
              </w:rPr>
              <w:t>from emp e;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/ 365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y_ears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/ 30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m_onth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</w:t>
            </w: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now(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-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hiredate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D_ay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Empno</w:t>
            </w:r>
            <w:proofErr w:type="spellEnd"/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number,  ENAME Name,  Job position,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</w:t>
            </w:r>
          </w:p>
          <w:p w:rsidR="00CD1EA1" w:rsidRPr="00CD1EA1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COALESCE(</w:t>
            </w:r>
            <w:proofErr w:type="gramEnd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comm, 0) * 12 + (300 + 180) * 12  </w:t>
            </w:r>
            <w:proofErr w:type="spellStart"/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Annual_salary</w:t>
            </w:r>
            <w:proofErr w:type="spellEnd"/>
          </w:p>
          <w:p w:rsidR="00E313A5" w:rsidRDefault="00CD1EA1" w:rsidP="00CD1EA1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1EA1">
              <w:rPr>
                <w:rFonts w:ascii="Times New Roman" w:hAnsi="Times New Roman"/>
                <w:sz w:val="28"/>
                <w:szCs w:val="28"/>
                <w:lang w:val="en-US"/>
              </w:rPr>
              <w:t>from emp;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job,sum</w:t>
            </w:r>
            <w:proofErr w:type="spellEnd"/>
            <w:proofErr w:type="gramEnd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sal</w:t>
            </w:r>
            <w:proofErr w:type="spellEnd"/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 13 + COALESCE(comm,0) * 12 + (300 + 200) * 12)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from emp </w:t>
            </w:r>
          </w:p>
          <w:p w:rsidR="00204E6A" w:rsidRPr="00204E6A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where job = 'SALESMAN' or job = 'MANAGER'</w:t>
            </w:r>
          </w:p>
          <w:p w:rsidR="00E313A5" w:rsidRDefault="00204E6A" w:rsidP="00204E6A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04E6A">
              <w:rPr>
                <w:rFonts w:ascii="Times New Roman" w:hAnsi="Times New Roman"/>
                <w:sz w:val="28"/>
                <w:szCs w:val="28"/>
                <w:lang w:val="en-US"/>
              </w:rPr>
              <w:t>group by job;</w:t>
            </w: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13A5" w:rsidRDefault="00E313A5" w:rsidP="00681F3C">
            <w:pPr>
              <w:pStyle w:val="ab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327789" w:rsidRDefault="00327789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60D2" w:rsidRPr="00E92883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SELECT [ ALL | DISTINCT | DISTINCT ON (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distinct_expressions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) ] expressions FROM tables [WHERE conditions] [GROUP BY expressions] [HAVING condition] [ORDER BY expression [ ASC | DESC | USING operator ] [ NULLS FIRST | NULLS LAST ]] [LIMIT [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number_rows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| ALL] [OFFSET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offset_value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[ ROW | ROWS ]] [FETCH { FIRST | NEXT } [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fetch_rows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] { ROW | ROWS } ONLY] [FOR { UPDATE | SHARE } OF table [ NOWAIT ]];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FC058F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ALL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поможет вернуть все совпадающие строки на основе упомянутого условия.</w:t>
      </w:r>
    </w:p>
    <w:p w:rsidR="00E92883" w:rsidRPr="00E92883" w:rsidRDefault="00E92883" w:rsidP="007C0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параметр, который используется для удаления повторяющихся значений из результирующего набора.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</w:p>
    <w:p w:rsidR="00E92883" w:rsidRPr="00E92883" w:rsidRDefault="00E92883" w:rsidP="007C01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ON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>Это необязательный параметр, который используется для возврата выходных данных путем удаления дубликатов на основе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distinct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_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color w:val="32325D"/>
          <w:sz w:val="24"/>
          <w:szCs w:val="24"/>
          <w:lang w:eastAsia="ru-RU"/>
        </w:rPr>
        <w:t>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49693A" w:rsidRPr="0049693A">
        <w:rPr>
          <w:rFonts w:ascii="Arial" w:hAnsi="Arial" w:cs="Arial"/>
          <w:color w:val="000000"/>
          <w:sz w:val="21"/>
          <w:szCs w:val="21"/>
        </w:rPr>
        <w:t xml:space="preserve"> </w:t>
      </w:r>
      <w:r w:rsidR="0049693A">
        <w:rPr>
          <w:rFonts w:ascii="Arial" w:hAnsi="Arial" w:cs="Arial"/>
          <w:color w:val="000000"/>
          <w:sz w:val="21"/>
          <w:szCs w:val="21"/>
        </w:rPr>
        <w:t xml:space="preserve">Это обязательный параметр, который должен использоваться вместе с инструкцией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PostgreSQL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 SELECT. Он представляет все столбцы или вычисления, из которых вы хотите извлечь данные. Даже вы можете использовать знак *, если хотите извлечь данные из всех столбцов одной или нескольких таблиц.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lastRenderedPageBreak/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tables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• Это обязательный параметр, который должен использоваться вместе с оператором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PostgreSQL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SELECT, т.е. после предложения FROM должна быть хотя бы одна таблица. Он представляет собой имя одной или нескольких таблиц, из которых вы хотите извлечь данные.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WHERE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conditions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WHERE вы можете указать условия, на основании которых вы хотите извлекать записи.</w:t>
      </w:r>
    </w:p>
    <w:p w:rsidR="0049693A" w:rsidRPr="00FC058F" w:rsidRDefault="00E92883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GROUP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expressions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• Это необязательный параметр. Наряду с предложением GROUP BY вы можете указать названия столбцов или выражения, на основе которых вы можете сгруппировать результаты.</w:t>
      </w:r>
    </w:p>
    <w:p w:rsidR="0049693A" w:rsidRPr="00FC058F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HAVING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condition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параметр. Он используется вместе с предложением GROUP BY для ограничения возвращаемых строк на основе условия, которое имеет значение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92883" w:rsidRPr="00E92883" w:rsidRDefault="0049693A" w:rsidP="007C01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ORDER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BY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expression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>Это необязательный параметр. Наряду с предложением ORDER BY вам необходимо указать название столбца (столбцов), на основе которого вам нужно отсортировать записи в вашем результирующем наборе.</w:t>
      </w:r>
    </w:p>
    <w:p w:rsidR="0049693A" w:rsidRPr="00FC058F" w:rsidRDefault="00E92883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LIMIT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параметр. Это предложение помогает управлять максимальным количеством записей для извлечения и отображения в результирующем наборе. Количество строк, указанное параметром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number_rows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, является максимальным количеством записей, которые возвращаются в результирующем наборе. </w:t>
      </w:r>
      <w:proofErr w:type="spellStart"/>
      <w:r w:rsidR="0049693A">
        <w:rPr>
          <w:rFonts w:ascii="Arial" w:hAnsi="Arial" w:cs="Arial"/>
          <w:color w:val="000000"/>
          <w:sz w:val="21"/>
          <w:szCs w:val="21"/>
        </w:rPr>
        <w:t>offset_value</w:t>
      </w:r>
      <w:proofErr w:type="spellEnd"/>
      <w:r w:rsidR="0049693A">
        <w:rPr>
          <w:rFonts w:ascii="Arial" w:hAnsi="Arial" w:cs="Arial"/>
          <w:color w:val="000000"/>
          <w:sz w:val="21"/>
          <w:szCs w:val="21"/>
        </w:rPr>
        <w:t xml:space="preserve"> помогает определить первую строку, возвращаемую предложением </w:t>
      </w:r>
    </w:p>
    <w:p w:rsidR="00E92883" w:rsidRPr="00E92883" w:rsidRDefault="0049693A" w:rsidP="007C01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FETCH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Это необязательный параметр, который определяет максимальное количество извлекаемых записей. Количество записей, указанное параметром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fetch_rows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будет возвращено в результирующем наборе.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offset_value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- это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значение, которое помогает определить первую строку, возвращаемую предложением FETCH.</w:t>
      </w:r>
    </w:p>
    <w:p w:rsidR="0049693A" w:rsidRPr="0049693A" w:rsidRDefault="00E92883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4"/>
          <w:szCs w:val="24"/>
          <w:lang w:eastAsia="ru-RU"/>
        </w:rPr>
      </w:pP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UPDATE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 w:rsidR="0049693A">
        <w:rPr>
          <w:rFonts w:ascii="Arial" w:hAnsi="Arial" w:cs="Arial"/>
          <w:color w:val="000000"/>
          <w:sz w:val="21"/>
          <w:szCs w:val="21"/>
        </w:rPr>
        <w:t>Это необязательный параметр. Записи, затронутые запросом, блокируются на запись до завершения транзакции.</w:t>
      </w:r>
    </w:p>
    <w:p w:rsidR="00E92883" w:rsidRPr="0049693A" w:rsidRDefault="0049693A" w:rsidP="007C01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49693A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FOR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 xml:space="preserve"> 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SHARE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eastAsia="ru-RU"/>
        </w:rPr>
        <w:t>:</w:t>
      </w:r>
      <w:r w:rsidR="00E92883" w:rsidRPr="00E92883">
        <w:rPr>
          <w:rFonts w:ascii="Arial" w:eastAsia="Times New Roman" w:hAnsi="Arial" w:cs="Arial"/>
          <w:b/>
          <w:bCs/>
          <w:color w:val="32325D"/>
          <w:sz w:val="24"/>
          <w:szCs w:val="24"/>
          <w:lang w:val="en-US" w:eastAsia="ru-RU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 это необязательный параметр. Записи, на которые повлиял запрос, могут быть использованы другими транзакциями, но они не могут быть обновлены или удалены.</w:t>
      </w:r>
      <w:r w:rsidRPr="0049693A">
        <w:rPr>
          <w:rFonts w:ascii="Times New Roman" w:hAnsi="Times New Roman"/>
          <w:sz w:val="28"/>
          <w:szCs w:val="28"/>
        </w:rPr>
        <w:t xml:space="preserve"> </w:t>
      </w:r>
    </w:p>
    <w:p w:rsidR="00E92883" w:rsidRPr="0040571D" w:rsidRDefault="0040571D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SELECT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sy1"/>
          <w:rFonts w:ascii="Arial" w:hAnsi="Arial" w:cs="Arial"/>
          <w:color w:val="111111"/>
          <w:shd w:val="clear" w:color="auto" w:fill="F2F5F9"/>
          <w:lang w:val="en-US"/>
        </w:rPr>
        <w:t>*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FROM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proofErr w:type="spellStart"/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public.emp</w:t>
      </w:r>
      <w:proofErr w:type="spellEnd"/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ORDER BY</w:t>
      </w:r>
      <w:r w:rsidRPr="0040571D">
        <w:rPr>
          <w:rFonts w:ascii="Arial" w:hAnsi="Arial" w:cs="Arial"/>
          <w:color w:val="111111"/>
          <w:shd w:val="clear" w:color="auto" w:fill="F2F5F9"/>
          <w:lang w:val="en-US"/>
        </w:rPr>
        <w:t> “id” </w:t>
      </w:r>
      <w:r w:rsidRPr="0040571D">
        <w:rPr>
          <w:rStyle w:val="kw1"/>
          <w:rFonts w:ascii="Arial" w:hAnsi="Arial" w:cs="Arial"/>
          <w:color w:val="111111"/>
          <w:shd w:val="clear" w:color="auto" w:fill="F2F5F9"/>
          <w:lang w:val="en-US"/>
        </w:rPr>
        <w:t>ASC</w:t>
      </w:r>
      <w:r w:rsidRPr="0040571D">
        <w:rPr>
          <w:rStyle w:val="sy2"/>
          <w:rFonts w:ascii="Arial" w:hAnsi="Arial" w:cs="Arial"/>
          <w:color w:val="111111"/>
          <w:shd w:val="clear" w:color="auto" w:fill="F2F5F9"/>
          <w:lang w:val="en-US"/>
        </w:rPr>
        <w:t>;</w:t>
      </w:r>
    </w:p>
    <w:p w:rsidR="00E92883" w:rsidRPr="0040571D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E92883" w:rsidRPr="005D6EE7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SELECT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emp_id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SELECT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emp_id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,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first_name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 xml:space="preserve">, </w:t>
      </w:r>
      <w:proofErr w:type="spellStart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last_name</w:t>
      </w:r>
      <w:proofErr w:type="spellEnd"/>
      <w:r w:rsidRPr="00E92883">
        <w:rPr>
          <w:rFonts w:ascii="Consolas" w:hAnsi="Consolas" w:cs="Consolas"/>
          <w:color w:val="212529"/>
          <w:shd w:val="clear" w:color="auto" w:fill="F6F9FC"/>
          <w:lang w:val="en-US"/>
        </w:rPr>
        <w:t>, address from Employee;</w:t>
      </w:r>
    </w:p>
    <w:p w:rsidR="00E92883" w:rsidRPr="00FC058F" w:rsidRDefault="00E92883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  <w:r w:rsidRPr="00FC058F">
        <w:rPr>
          <w:rFonts w:ascii="Consolas" w:hAnsi="Consolas" w:cs="Consolas"/>
          <w:color w:val="212529"/>
          <w:shd w:val="clear" w:color="auto" w:fill="F6F9FC"/>
          <w:lang w:val="en-US"/>
        </w:rPr>
        <w:t>SELECT * from Employee;</w:t>
      </w:r>
    </w:p>
    <w:p w:rsidR="005D6EE7" w:rsidRPr="00FC058F" w:rsidRDefault="005D6EE7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SELECT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employee.emp_name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, </w:t>
      </w:r>
      <w:proofErr w:type="spellStart"/>
      <w:proofErr w:type="gram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department.dept</w:t>
      </w:r>
      <w:proofErr w:type="gram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FROM employee INNER JOIN department ON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employee.dept_id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=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department.dept_id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 xml:space="preserve"> ORDER BY </w:t>
      </w:r>
      <w:proofErr w:type="spellStart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emp_name</w:t>
      </w:r>
      <w:proofErr w:type="spellEnd"/>
      <w:r w:rsidRPr="005D6EE7"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  <w:t>;</w:t>
      </w: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z w:val="21"/>
          <w:szCs w:val="21"/>
          <w:shd w:val="clear" w:color="auto" w:fill="F6F9FC"/>
          <w:lang w:val="en-US"/>
        </w:rPr>
      </w:pPr>
    </w:p>
    <w:p w:rsidR="00815DE9" w:rsidRPr="00FC058F" w:rsidRDefault="00815DE9" w:rsidP="00681F3C">
      <w:pPr>
        <w:pStyle w:val="ab"/>
        <w:ind w:left="720"/>
        <w:rPr>
          <w:rFonts w:ascii="Consolas" w:hAnsi="Consolas" w:cs="Consolas"/>
          <w:color w:val="212529"/>
          <w:shd w:val="clear" w:color="auto" w:fill="F6F9FC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3. Create PostgreSQL Trigger Function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This function will be invoked before the insert, delete or update operation.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It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does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the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following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eastAsia="ru-RU"/>
        </w:rPr>
        <w:t>: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delete operation, it inserts the old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update operation, it inserts the old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7C0151">
      <w:pPr>
        <w:numPr>
          <w:ilvl w:val="0"/>
          <w:numId w:val="6"/>
        </w:numPr>
        <w:shd w:val="clear" w:color="auto" w:fill="FFFFFF"/>
        <w:spacing w:after="0" w:line="240" w:lineRule="auto"/>
        <w:ind w:left="405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Before insert operation, it inserts the new data into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CREATE FUNCTION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function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 RETURNS trigger AS '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BEGIN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lastRenderedPageBreak/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''DELETE''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old;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''INSERT''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new.salary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IF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''UPDATE'' THEN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spellStart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salary, operation)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VALUES (</w:t>
      </w:r>
      <w:proofErr w:type="spellStart"/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old.empid</w:t>
      </w:r>
      <w:proofErr w:type="spellEnd"/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old.salary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tg_op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RETURN new;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END IF;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END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' LANGUAGE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plpgsql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;</w:t>
      </w: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4. Create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Using the following create trigger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sql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command, create a trigger which will invoke the function ‘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ins_function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’ after insert, delete or update operation.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CREATE TRIGGER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audit_ins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AFTER INSERT OR DELETE OR UPDATE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ON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FOR each ROW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4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     EXECUTE PROCEDURE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function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</w:t>
      </w:r>
      <w:proofErr w:type="gram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);</w:t>
      </w:r>
    </w:p>
    <w:p w:rsidR="00815DE9" w:rsidRPr="00815DE9" w:rsidRDefault="00815DE9" w:rsidP="00815DE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Make sure to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postgreSQL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database using </w:t>
      </w:r>
      <w:proofErr w:type="spellStart"/>
      <w:r w:rsidR="00FC058F">
        <w:fldChar w:fldCharType="begin"/>
      </w:r>
      <w:r w:rsidR="00FC058F" w:rsidRPr="00FC058F">
        <w:rPr>
          <w:lang w:val="en-US"/>
        </w:rPr>
        <w:instrText xml:space="preserve"> HYPERLINK "https://www.thegeekstuff.com/2009/01/how-to-backup-and-restore-postgres-database-using-pg_dump-and-psql/" </w:instrText>
      </w:r>
      <w:r w:rsidR="00FC058F">
        <w:fldChar w:fldCharType="separate"/>
      </w:r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>pg_dump</w:t>
      </w:r>
      <w:proofErr w:type="spellEnd"/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 xml:space="preserve"> and </w:t>
      </w:r>
      <w:proofErr w:type="spellStart"/>
      <w:r w:rsidRPr="00815DE9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t>psql</w:t>
      </w:r>
      <w:proofErr w:type="spellEnd"/>
      <w:r w:rsidR="00FC058F">
        <w:rPr>
          <w:rFonts w:ascii="Georgia" w:eastAsia="Times New Roman" w:hAnsi="Georgia" w:cs="Times New Roman"/>
          <w:color w:val="DD0000"/>
          <w:sz w:val="24"/>
          <w:szCs w:val="24"/>
          <w:u w:val="single"/>
          <w:lang w:val="en-US" w:eastAsia="ru-RU"/>
        </w:rPr>
        <w:fldChar w:fldCharType="end"/>
      </w: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 command.</w:t>
      </w:r>
    </w:p>
    <w:p w:rsidR="00E92883" w:rsidRPr="00FC058F" w:rsidRDefault="00E92883" w:rsidP="00681F3C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815DE9" w:rsidRPr="00815DE9" w:rsidRDefault="00815DE9" w:rsidP="00815DE9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31"/>
          <w:szCs w:val="31"/>
          <w:lang w:val="en-US" w:eastAsia="ru-RU"/>
        </w:rPr>
        <w:t>5. Test the PostgreSQL Trigger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inserting sample data into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INSERT INTO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(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,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, salary) values (101, '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', '3000');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INSERT 0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(1 row)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updating the data in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old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UPDATE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SET salary = '2500' where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UPDATE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lastRenderedPageBreak/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UPDATE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(2 rows)</w:t>
      </w:r>
    </w:p>
    <w:p w:rsidR="00815DE9" w:rsidRPr="00815DE9" w:rsidRDefault="00815DE9" w:rsidP="00815DE9">
      <w:pPr>
        <w:shd w:val="clear" w:color="auto" w:fill="FFFFFF"/>
        <w:spacing w:after="405" w:line="240" w:lineRule="auto"/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</w:pPr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Try deleting the data in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emptable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, which will automatically insert the old data to the </w:t>
      </w:r>
      <w:proofErr w:type="spellStart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>backup_tbl</w:t>
      </w:r>
      <w:proofErr w:type="spellEnd"/>
      <w:r w:rsidRPr="00815DE9">
        <w:rPr>
          <w:rFonts w:ascii="Georgia" w:eastAsia="Times New Roman" w:hAnsi="Georgia" w:cs="Times New Roman"/>
          <w:color w:val="111111"/>
          <w:sz w:val="24"/>
          <w:szCs w:val="24"/>
          <w:lang w:val="en-US" w:eastAsia="ru-RU"/>
        </w:rPr>
        <w:t xml:space="preserve"> as per the trigger logic.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DELETE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emp_table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WHERE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= '101';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DELETE 1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# SELECT * from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backup_</w:t>
      </w:r>
      <w:proofErr w:type="gram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tbl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;</w:t>
      </w:r>
      <w:proofErr w:type="gramEnd"/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empid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empname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salary | operation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-------+---------+--------+-----------</w:t>
      </w:r>
    </w:p>
    <w:p w:rsidR="00815DE9" w:rsidRPr="00815DE9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INSERT</w:t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1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815DE9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3000 | UPDATE</w:t>
      </w: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ab/>
      </w:r>
    </w:p>
    <w:p w:rsidR="00815DE9" w:rsidRPr="00FC058F" w:rsidRDefault="00815DE9" w:rsidP="00815DE9">
      <w:pPr>
        <w:pBdr>
          <w:top w:val="single" w:sz="6" w:space="13" w:color="DDDDDD"/>
          <w:left w:val="single" w:sz="6" w:space="8" w:color="DDDDDD"/>
          <w:bottom w:val="single" w:sz="6" w:space="13" w:color="DDDDDD"/>
          <w:right w:val="single" w:sz="6" w:space="13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</w:pPr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  101 | </w:t>
      </w:r>
      <w:proofErr w:type="spellStart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>sathiya</w:t>
      </w:r>
      <w:proofErr w:type="spellEnd"/>
      <w:r w:rsidRPr="00FC058F">
        <w:rPr>
          <w:rFonts w:ascii="Consolas" w:eastAsia="Times New Roman" w:hAnsi="Consolas" w:cs="Consolas"/>
          <w:color w:val="111111"/>
          <w:sz w:val="20"/>
          <w:szCs w:val="20"/>
          <w:lang w:val="en-US" w:eastAsia="ru-RU"/>
        </w:rPr>
        <w:t xml:space="preserve"> |   2500 | DELETE</w:t>
      </w:r>
    </w:p>
    <w:p w:rsidR="00101246" w:rsidRPr="008545DE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CREATE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VIEW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может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использоваться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предложением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</w:t>
      </w:r>
      <w:r w:rsidRPr="00FC058F">
        <w:rPr>
          <w:rFonts w:ascii="Helvetica" w:eastAsia="Times New Roman" w:hAnsi="Helvetica" w:cs="Times New Roman"/>
          <w:sz w:val="26"/>
          <w:szCs w:val="26"/>
          <w:lang w:val="en-US" w:eastAsia="ru-RU"/>
        </w:rPr>
        <w:t>WHERE</w:t>
      </w:r>
      <w:r w:rsidRPr="008545DE">
        <w:rPr>
          <w:rFonts w:ascii="Helvetica" w:eastAsia="Times New Roman" w:hAnsi="Helvetica" w:cs="Times New Roman"/>
          <w:sz w:val="26"/>
          <w:szCs w:val="26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hire_date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200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содержащее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hire_date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)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сотрудников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эти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содержат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значение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200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для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столбца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PostgreSQL CREATE VIEW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помощью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AND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OR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операторами AND и OR.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locations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'US'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city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'Seattle'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OR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country_id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JP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 AND city='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Tokyo'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'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', в котором будут записаны записи для всех столбцов таблицы местоположений, если (A) (i) значение столбца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country_id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равно US, и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ii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) значение города - Сиэтл; или (B) (i) значение столбца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country_id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- JP, 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ii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значение города - Токио.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GROUP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GROUP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собраны все записи, сгруппированные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департаменту_id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, а также сохранен идентификатор департамента и число сотрудников для каждого отдела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отдел_идентификатора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ORDER BY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предложением ORDER BY.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count</w:t>
      </w:r>
      <w:proofErr w:type="spellEnd"/>
      <w:proofErr w:type="gram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GROUP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ORDER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eastAsia="ru-RU"/>
        </w:rPr>
        <w:t>BY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собраны все записи, сгруппированные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отсортированные по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количеству сотрудников для каждого отдела (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) из таблицы сотрудников.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ПРОСМОТР МЕЖДУ И 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BETWEEN и 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'A'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'H'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salary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4000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 выше оператор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в котором будут приниматься все таблицы записей о сотрудниках, если (A)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начинается с любого из символов от «A» до «H», а (B) </w:t>
      </w:r>
      <w:proofErr w:type="gram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- это</w:t>
      </w:r>
      <w:proofErr w:type="gram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любой из следующих зарплат 4000,7000,9000,10000,12000.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LIKE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оператором LIKE.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NOT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LIKE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'T%'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Вышеприведенный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», принимающее все записи таблицы сотрудников, если (A)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не начинается с «T» и (B)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сотрудника не начинается с «T».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CREATE VIEW с использованием подзапросов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подзапросами.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employee_</w:t>
      </w:r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departments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location_id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1500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1600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1700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101246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Приведенный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выше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PostgreSQL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создаст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представление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»,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котором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будут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храниться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записи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таблицы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of employee,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если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удовлетворяет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условию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,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определенному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в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подзапросе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(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за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которым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следует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 xml:space="preserve"> IN).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Подзапрос извлекает те идентификаторы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департамента_идейства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отделов, где указатель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местоположения_идентификатора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- любой из списка 1500, 1600, 1700.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lastRenderedPageBreak/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JOIN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employee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last_name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department_name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location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departments</w:t>
      </w:r>
      <w:proofErr w:type="spellEnd"/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b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</w:t>
      </w:r>
      <w:proofErr w:type="gram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.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department_id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вместе с оператором JOIN.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Здесь оператор JOIN извлекает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employee_id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first_name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,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last_name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сотрудников, а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Department_id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location_id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из таблицы расположений, если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отдел_ид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таблицы сотрудников и местоположение находятся на одном уровне.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СОЗДАТЬ ВИД с UNION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Команда CREATE VIEW может использоваться с UNION.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eastAsia="ru-RU"/>
        </w:rPr>
        <w:t>Пример</w:t>
      </w:r>
      <w:r w:rsidRPr="00101246">
        <w:rPr>
          <w:rFonts w:ascii="Helvetica" w:eastAsia="Times New Roman" w:hAnsi="Helvetica" w:cs="Times New Roman"/>
          <w:b/>
          <w:bCs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manager_id</w:t>
      </w:r>
      <w:proofErr w:type="spellEnd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first_name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BETWEEN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'P'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AND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'W'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lastRenderedPageBreak/>
        <w:t>UNION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employees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WHERE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salary </w:t>
      </w:r>
      <w:proofErr w:type="gramStart"/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IN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7000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9000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10000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C92C2C"/>
          <w:sz w:val="20"/>
          <w:szCs w:val="20"/>
          <w:lang w:val="en-US" w:eastAsia="ru-RU"/>
        </w:rPr>
        <w:t>12000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8545DE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val="en-US" w:eastAsia="ru-RU"/>
        </w:rPr>
      </w:pPr>
      <w:r w:rsidRPr="008545DE">
        <w:rPr>
          <w:rFonts w:ascii="Helvetica" w:eastAsia="Times New Roman" w:hAnsi="Helvetica" w:cs="Times New Roman"/>
          <w:sz w:val="24"/>
          <w:szCs w:val="24"/>
          <w:lang w:val="en-US" w:eastAsia="ru-RU"/>
        </w:rPr>
        <w:t>Copy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Приведенный выше оператор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PostgreSQL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создаст представление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my_view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», содержащее столбцы, как в «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employee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».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Переименовать представление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abc</w:t>
      </w:r>
      <w:proofErr w:type="spellEnd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 xml:space="preserve"> в </w:t>
      </w:r>
      <w:proofErr w:type="spellStart"/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xyz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RENAME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TO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myview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Чтобы прикрепить значение столбца по умолчанию к обновляемому представлению: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val="en-US"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Код</w:t>
      </w:r>
      <w:r w:rsidRPr="00101246">
        <w:rPr>
          <w:rFonts w:ascii="Helvetica" w:eastAsia="Times New Roman" w:hAnsi="Helvetica" w:cs="Times New Roman"/>
          <w:sz w:val="26"/>
          <w:szCs w:val="26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TABLE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testtable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id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int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,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tz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timestamptz</w:t>
      </w:r>
      <w:proofErr w:type="spell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CREATE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AS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SELECT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FROM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testtable</w:t>
      </w:r>
      <w:proofErr w:type="spellEnd"/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VIEW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test_view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ALTER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COLUMN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tz</w:t>
      </w:r>
      <w:proofErr w:type="spellEnd"/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SET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01246">
        <w:rPr>
          <w:rFonts w:ascii="Consolas" w:eastAsia="Times New Roman" w:hAnsi="Consolas" w:cs="Consolas"/>
          <w:color w:val="1990B8"/>
          <w:sz w:val="20"/>
          <w:szCs w:val="20"/>
          <w:lang w:val="en-US" w:eastAsia="ru-RU"/>
        </w:rPr>
        <w:t>DEFAULT</w:t>
      </w:r>
      <w:r w:rsidRPr="0010124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01246">
        <w:rPr>
          <w:rFonts w:ascii="Consolas" w:eastAsia="Times New Roman" w:hAnsi="Consolas" w:cs="Consolas"/>
          <w:color w:val="2F9C0A"/>
          <w:sz w:val="20"/>
          <w:szCs w:val="20"/>
          <w:lang w:val="en-US" w:eastAsia="ru-RU"/>
        </w:rPr>
        <w:t>now</w:t>
      </w:r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nsolas" w:eastAsia="Times New Roman" w:hAnsi="Consolas" w:cs="Consolas"/>
          <w:color w:val="5F6364"/>
          <w:sz w:val="20"/>
          <w:szCs w:val="20"/>
          <w:lang w:val="en-US" w:eastAsia="ru-RU"/>
        </w:rPr>
        <w:t>);</w:t>
      </w:r>
    </w:p>
    <w:p w:rsidR="00101246" w:rsidRPr="00101246" w:rsidRDefault="00101246" w:rsidP="0010124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ru-RU"/>
        </w:rPr>
      </w:pPr>
      <w:proofErr w:type="spellStart"/>
      <w:r w:rsidRPr="00101246">
        <w:rPr>
          <w:rFonts w:ascii="Helvetica" w:eastAsia="Times New Roman" w:hAnsi="Helvetica" w:cs="Times New Roman"/>
          <w:sz w:val="24"/>
          <w:szCs w:val="24"/>
          <w:lang w:eastAsia="ru-RU"/>
        </w:rPr>
        <w:t>Copy</w:t>
      </w:r>
      <w:proofErr w:type="spellEnd"/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Оставить представление</w:t>
      </w:r>
    </w:p>
    <w:p w:rsid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  <w:r w:rsidRPr="00101246">
        <w:rPr>
          <w:rFonts w:ascii="Helvetica" w:eastAsia="Times New Roman" w:hAnsi="Helvetica" w:cs="Times New Roman"/>
          <w:sz w:val="26"/>
          <w:szCs w:val="26"/>
          <w:lang w:eastAsia="ru-RU"/>
        </w:rPr>
        <w:t>Оператор DROP VIEW используется для удаления представлений. Чтобы удалить представление, вы должны иметь привилегию DROP для каждого представления. Вот синтаксис:</w:t>
      </w:r>
    </w:p>
    <w:p w:rsidR="00101246" w:rsidRPr="00101246" w:rsidRDefault="00101246" w:rsidP="00101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DROP VIEW </w:t>
      </w:r>
      <w:proofErr w:type="spellStart"/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>test_view</w:t>
      </w:r>
      <w:proofErr w:type="spellEnd"/>
      <w:r w:rsidRPr="00101246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101246" w:rsidRPr="00101246" w:rsidRDefault="00101246" w:rsidP="00101246">
      <w:pPr>
        <w:shd w:val="clear" w:color="auto" w:fill="FFFFFF"/>
        <w:spacing w:after="240" w:line="360" w:lineRule="atLeast"/>
        <w:rPr>
          <w:rFonts w:eastAsia="Times New Roman" w:cs="Times New Roman"/>
          <w:sz w:val="26"/>
          <w:szCs w:val="26"/>
          <w:lang w:eastAsia="ru-RU"/>
        </w:rPr>
      </w:pPr>
    </w:p>
    <w:p w:rsidR="00101246" w:rsidRPr="00101246" w:rsidRDefault="00101246" w:rsidP="0010124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</w:pPr>
      <w:r w:rsidRPr="00101246"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  <w:t xml:space="preserve">Основы использования оконных функций в </w:t>
      </w:r>
      <w:proofErr w:type="spellStart"/>
      <w:r w:rsidRPr="00101246">
        <w:rPr>
          <w:rFonts w:ascii="Trebuchet MS" w:eastAsia="Times New Roman" w:hAnsi="Trebuchet MS" w:cs="Arial"/>
          <w:color w:val="000000"/>
          <w:sz w:val="30"/>
          <w:szCs w:val="30"/>
          <w:lang w:eastAsia="ru-RU"/>
        </w:rPr>
        <w:t>PostgreSQL</w:t>
      </w:r>
      <w:proofErr w:type="spellEnd"/>
    </w:p>
    <w:p w:rsidR="00101246" w:rsidRPr="00101246" w:rsidRDefault="00101246" w:rsidP="00101246">
      <w:pP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01246">
        <w:rPr>
          <w:rFonts w:ascii="Arial" w:eastAsia="Times New Roman" w:hAnsi="Arial" w:cs="Arial"/>
          <w:color w:val="444444"/>
          <w:sz w:val="18"/>
          <w:szCs w:val="18"/>
          <w:lang w:eastAsia="ru-RU"/>
        </w:rPr>
        <w:t>3 октября 2022</w:t>
      </w:r>
    </w:p>
    <w:p w:rsidR="00101246" w:rsidRPr="00101246" w:rsidRDefault="000E78D1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8" w:history="1"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Оконные функции (</w:t>
        </w:r>
        <w:proofErr w:type="spellStart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window</w:t>
        </w:r>
        <w:proofErr w:type="spellEnd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 xml:space="preserve"> </w:t>
        </w:r>
        <w:proofErr w:type="spellStart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functions</w:t>
        </w:r>
        <w:proofErr w:type="spellEnd"/>
        <w:r w:rsidR="00101246"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)</w:t>
        </w:r>
      </w:hyperlink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— это фича, позволяющая производить манипуляции </w:t>
      </w:r>
      <w:r w:rsidR="00101246"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между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строками, возвращаемыми одним SQL-запросом. Похоже на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GROUP</w:t>
      </w:r>
      <w:r w:rsidR="00101246"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="00101246"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но, в отличие от него, строки не объединяются в одну. Есть задачи, </w:t>
      </w:r>
      <w:r w:rsidR="00101246"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>в которых оконные функции исключительно удобны. Например, когда нужно показать некие значения (выручку, посещаемость) за месяц, и рядом с ними — насколько это больше или меньше по сравнению с прошлым месяцем.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Для начала, выведем числа от 1 до 3: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Теперь перепишем запрос вот таким странным образом: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Каждый раз, когда вы видите синтаксис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можете быть уверены — запрос использует оконные функции. В данном примере используется простой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без указания чего-либо в скобочках. Поэтому функция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видит все строки, возвращаемые запросом. Эти строки называются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а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выступает в роли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оконной функции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Запрос имеет доступ только к тому, что было извлечено по WHERE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правило действует всегда. Если нужно обратиться к чему-то, что не удовлетворяет WHERE-условию, необходимо использовать подзапросы.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Помимо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array_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можно использовать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sum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count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другие агрегаты: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()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Кроме обычных агрегатов еще есть </w:t>
      </w:r>
      <w:hyperlink r:id="rId9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специализированные оконные функции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Некоторые из них будут рассмотрены далее.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с пустыми скобочками на самом деле эквивалентен: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)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Чтобы несколько раз не писать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можно воспользоваться таким синтаксисом: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count(x)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count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рассмотренных примерах фрейм всегда содержал все возвращаемые строки. 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можно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исправить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Часть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x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не является обязательной. Ведь нам известно, что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возвращает числа в порядке возрастания. Но в общем случае, при </w:t>
      </w:r>
      <w:proofErr w:type="spellStart"/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SELECT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‘е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из таблицы, таких гарантий нет.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Внимательные читатели могли заметить, что вместо синтаксиса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мы перешли на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Это сделано не случайно. Дело в том, что вызов оконных функций может происходить в разных режимах. Они так и называются, RANGE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ROWS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Существует также GROUPS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RANGE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mode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немного запутанный. В частности, он переопределяет смысл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в зависимости от того, какая часть остального синтаксиса используется в запросе. Сделано так, по всей видимости, чтобы используемый по умолчанию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RANGE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работал по принципу наименьшего удивления, и эту часть запроса можно было опускать. Читателям, желающим основательно во всем этом разобраться, стоит </w:t>
      </w:r>
      <w:hyperlink r:id="rId10" w:anchor="SYNTAX-WINDOW-FUNCTIONS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обратиться к официальной документации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Здесь же мы тактично обойдем стороной этот вопрос.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Рассмотрим еще примеры: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Текущую строку не обязательно включать во фрейм: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x, sum(x)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x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Смотрите, как удобно. Можно просто получить соседнее значение из выборки. Далее мы рассмотрим еще более простой способ это сделать.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есть </w:t>
      </w:r>
      <w:proofErr w:type="spellStart"/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Рассмотрим их на более интересных данных: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CREATE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TABLE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"department"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"name"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TEXT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"salary"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INSERT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INTO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'dep_'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(d), 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'emp_'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 || e, d*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+ e*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'a'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 ascii(</w:t>
      </w:r>
      <w:r w:rsidRPr="00101246">
        <w:rPr>
          <w:rFonts w:ascii="Courier New" w:eastAsia="Times New Roman" w:hAnsi="Courier New" w:cs="Courier New"/>
          <w:color w:val="C03030"/>
          <w:sz w:val="20"/>
          <w:szCs w:val="20"/>
          <w:lang w:val="en-US" w:eastAsia="ru-RU"/>
        </w:rPr>
        <w:t>'c'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*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department |  name  |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dep_a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dep_b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dep_c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    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name  | salary | 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думать, как о такой специальной штуке, ограничивающей фрейм. Здесь мы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партицируем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данные по отделам. Ни один из фреймов не выходит за границы своей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В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остальном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все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работает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как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раньше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  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Партицировать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и по условию: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 x,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generate_series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 &gt;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x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i/>
          <w:iCs/>
          <w:color w:val="406040"/>
          <w:sz w:val="20"/>
          <w:szCs w:val="20"/>
          <w:lang w:eastAsia="ru-RU"/>
        </w:rPr>
        <w:t>-- попробуйте убрать следующую строчку; объясните результат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eastAsia="ru-RU"/>
        </w:rPr>
        <w:t>INT4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x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array_agg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| {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Выше говорилось о существовании </w:t>
      </w:r>
      <w:hyperlink r:id="rId11" w:history="1">
        <w:r w:rsidRPr="00101246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специализированных оконных функций</w:t>
        </w:r>
      </w:hyperlink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Самая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простая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них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—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row_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name, salary, sum(salary)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name  | salary | sum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Функция возвращает номер строки в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Нумерация начиная с единицы.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две полезные функции — это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lag(salary,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lead(salary,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EXCLUDE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CURRENT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lag | lead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Функции позволяют подсмотреть вперед или назад на заданное число строк в рамках </w:t>
      </w:r>
      <w:proofErr w:type="spellStart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Также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есть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first_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val="en-US"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         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Заметьте, что условие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было переписано. Дело в том, что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lag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lead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на уровне </w:t>
      </w:r>
      <w:proofErr w:type="spellStart"/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партиции</w:t>
      </w:r>
      <w:proofErr w:type="spellEnd"/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 им не важно, какое условие было указано в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Но функции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first_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last_value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работают с </w:t>
      </w:r>
      <w:r w:rsidRPr="00101246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фреймом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и учитывают эти условия.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Еще существует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nth_</w:t>
      </w:r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Функция также работает с фреймом: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nth_value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(salary,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PRECEDING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AND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UNBOUNDED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FOLLOWING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nth_value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Довольно часто используется функция </w:t>
      </w:r>
      <w:proofErr w:type="spellStart"/>
      <w:proofErr w:type="gram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(</w:t>
      </w:r>
      <w:proofErr w:type="gramEnd"/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UPDATE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=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WHERE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&lt;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 salary,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w,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row_number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rank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возвращает номер строки в соответствии с указанным порядком сортировки. Часть синтаксиса про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ROWS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BETWEEN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...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здесь была опущена, поскольку она не влияла на результат.</w:t>
      </w:r>
    </w:p>
    <w:p w:rsidR="00101246" w:rsidRP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Наконец, никто не говорил, что нельзя указать несколько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shd w:val="clear" w:color="auto" w:fill="F1F1F1"/>
          <w:lang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1F1F1"/>
          <w:lang w:eastAsia="ru-RU"/>
        </w:rPr>
        <w:t> (...)</w:t>
      </w: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101246" w:rsidRPr="00101246" w:rsidRDefault="00101246" w:rsidP="00101246">
      <w:pPr>
        <w:shd w:val="clear" w:color="auto" w:fill="F1F1F1"/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=#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SELECT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name,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salary,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 rank()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OVER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FROM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employees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WINDOW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w1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        w2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AS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(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PARTITION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department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ORDER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BY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salary </w:t>
      </w:r>
      <w:r w:rsidRPr="00101246">
        <w:rPr>
          <w:rFonts w:ascii="Courier New" w:eastAsia="Times New Roman" w:hAnsi="Courier New" w:cs="Courier New"/>
          <w:color w:val="2060A0"/>
          <w:sz w:val="20"/>
          <w:szCs w:val="20"/>
          <w:lang w:val="en-US" w:eastAsia="ru-RU"/>
        </w:rPr>
        <w:t>DESC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 name  | salary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</w:t>
      </w:r>
      <w:proofErr w:type="spellStart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department_rank</w:t>
      </w:r>
      <w:proofErr w:type="spellEnd"/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==================================================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emp_c1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991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4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5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2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emp_b1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981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6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3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emp_a1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emp_a2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 emp_a3 | 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970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7</w:t>
      </w:r>
      <w:r w:rsidRPr="001012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|               </w:t>
      </w:r>
      <w:r w:rsidRPr="00101246">
        <w:rPr>
          <w:rFonts w:ascii="Courier New" w:eastAsia="Times New Roman" w:hAnsi="Courier New" w:cs="Courier New"/>
          <w:color w:val="0080A0"/>
          <w:sz w:val="20"/>
          <w:szCs w:val="20"/>
          <w:lang w:val="en-US" w:eastAsia="ru-RU"/>
        </w:rPr>
        <w:t>1</w:t>
      </w:r>
    </w:p>
    <w:p w:rsidR="00101246" w:rsidRDefault="00101246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101246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Это далеко не все возможности оконных функций. Однако их должно хватать для очень многих практических задач.</w:t>
      </w:r>
    </w:p>
    <w:p w:rsidR="0040571D" w:rsidRPr="00101246" w:rsidRDefault="0040571D" w:rsidP="0010124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:rsidR="00815DE9" w:rsidRDefault="000E78D1" w:rsidP="00681F3C">
      <w:pPr>
        <w:pStyle w:val="ab"/>
        <w:ind w:left="720"/>
        <w:rPr>
          <w:rStyle w:val="a3"/>
          <w:rFonts w:ascii="Times New Roman" w:hAnsi="Times New Roman"/>
          <w:sz w:val="28"/>
          <w:szCs w:val="28"/>
        </w:rPr>
      </w:pPr>
      <w:hyperlink r:id="rId12" w:history="1">
        <w:r w:rsidR="008F443A" w:rsidRPr="005013D5">
          <w:rPr>
            <w:rStyle w:val="a3"/>
            <w:rFonts w:ascii="Times New Roman" w:hAnsi="Times New Roman"/>
            <w:sz w:val="28"/>
            <w:szCs w:val="28"/>
          </w:rPr>
          <w:t>https://pro-prof.com/forums/topic/%D0%BF%D1%80%D0%B0%D0%BA%D1%82%D0%B8%D0%BA%D0%B0-</w:t>
        </w:r>
        <w:r w:rsidR="008F443A" w:rsidRPr="005013D5">
          <w:rPr>
            <w:rStyle w:val="a3"/>
            <w:rFonts w:ascii="Times New Roman" w:hAnsi="Times New Roman"/>
            <w:sz w:val="28"/>
            <w:szCs w:val="28"/>
          </w:rPr>
          <w:lastRenderedPageBreak/>
          <w:t>%D1%80%D0%B0%D0%B1%D0%BE%D1%82%D1%8B-%D1%81-postgresql</w:t>
        </w:r>
      </w:hyperlink>
    </w:p>
    <w:p w:rsidR="00FC058F" w:rsidRDefault="00FC058F" w:rsidP="00681F3C">
      <w:pPr>
        <w:pStyle w:val="ab"/>
        <w:ind w:left="720"/>
        <w:rPr>
          <w:rFonts w:ascii="Times New Roman" w:hAnsi="Times New Roman"/>
          <w:sz w:val="28"/>
          <w:szCs w:val="28"/>
        </w:rPr>
      </w:pP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emp;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dept;</w:t>
      </w:r>
    </w:p>
    <w:p w:rsidR="00FC058F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 xml:space="preserve">drop table IF EXISTS </w:t>
      </w:r>
      <w:proofErr w:type="spellStart"/>
      <w:r w:rsidRPr="00FC058F">
        <w:rPr>
          <w:rFonts w:ascii="Times New Roman" w:hAnsi="Times New Roman"/>
          <w:sz w:val="28"/>
          <w:szCs w:val="28"/>
          <w:lang w:val="en-US"/>
        </w:rPr>
        <w:t>salgrade</w:t>
      </w:r>
      <w:proofErr w:type="spellEnd"/>
      <w:r w:rsidRPr="00FC058F">
        <w:rPr>
          <w:rFonts w:ascii="Times New Roman" w:hAnsi="Times New Roman"/>
          <w:sz w:val="28"/>
          <w:szCs w:val="28"/>
          <w:lang w:val="en-US"/>
        </w:rPr>
        <w:t>;</w:t>
      </w:r>
    </w:p>
    <w:p w:rsidR="008F443A" w:rsidRPr="00FC058F" w:rsidRDefault="00FC058F" w:rsidP="00FC058F">
      <w:pPr>
        <w:pStyle w:val="ab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drop table IF EXISTS bonus;</w:t>
      </w:r>
    </w:p>
    <w:p w:rsidR="008F443A" w:rsidRPr="00FC058F" w:rsidRDefault="008F443A" w:rsidP="00FC058F">
      <w:pPr>
        <w:pStyle w:val="ab"/>
        <w:ind w:left="720"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C058F" w:rsidRPr="00FC058F" w:rsidRDefault="00FC058F" w:rsidP="00FC058F">
      <w:pPr>
        <w:pStyle w:val="ab"/>
        <w:ind w:left="720" w:firstLine="708"/>
        <w:rPr>
          <w:rFonts w:ascii="Times New Roman" w:hAnsi="Times New Roman"/>
          <w:sz w:val="28"/>
          <w:szCs w:val="28"/>
          <w:lang w:val="en-US"/>
        </w:rPr>
      </w:pP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deptno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loc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empno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PK_EMP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PRIMARY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KEY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mgr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hiredate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deptno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CONSTRAINT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FK_DEPTNO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REFERENCES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bonus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enamE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job        </w:t>
      </w:r>
      <w:proofErr w:type="gramStart"/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VARCHAR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comm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CREATE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TABLE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grade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losal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hisal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    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NUMERIC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dept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'ACCOUNTING'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'NEW YORK'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'RESEARCH'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'DALLAS'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'CHICAGO'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dept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gram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 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proofErr w:type="gramEnd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'OPERATIONS'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'BOSTON'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Insert test data - emp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7369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'SMITH'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'17-12-1980'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7499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'ALLEN'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'20-2-1981'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1600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7521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'WARD'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'22-2-1981'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'JONES'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'2-4-1981'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2975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7654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'MARTIN'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'BLAKE'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'1-5-1981'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2850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'CLARK'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'MANAGER'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'9-6-1981'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2450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lastRenderedPageBreak/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'SCOTT'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85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7839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'KING'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'PRESIDENT</w:t>
      </w:r>
      <w:proofErr w:type="gramStart"/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proofErr w:type="gramEnd"/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'17-11-1981'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7844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'TURNER'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'SALESMAN'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'8-9-1981'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1500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7876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'ADAMS'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'13-07-87'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-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1100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'JAMES'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7698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950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7902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'FORD'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'ANALYST'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7566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'3-12-1981'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emp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7934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'MILLER'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'CLERK'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proofErr w:type="gramStart"/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7782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to</w:t>
      </w:r>
      <w:proofErr w:type="gram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_date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'23-1-1982'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669900"/>
          <w:sz w:val="21"/>
          <w:szCs w:val="21"/>
          <w:lang w:val="en-US" w:eastAsia="ru-RU"/>
        </w:rPr>
        <w:t>'dd-mm-yyyy'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1300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56B6C2"/>
          <w:sz w:val="21"/>
          <w:szCs w:val="21"/>
          <w:lang w:val="en-US" w:eastAsia="ru-RU"/>
        </w:rPr>
        <w:t>NULL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 xml:space="preserve">- Insert test data - </w:t>
      </w:r>
      <w:proofErr w:type="spellStart"/>
      <w:r w:rsidRPr="008F443A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salgrade</w:t>
      </w:r>
      <w:proofErr w:type="spellEnd"/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700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1201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1401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4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2001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3000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8F443A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INSERT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INTO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proofErr w:type="spellStart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>salgrade</w:t>
      </w:r>
      <w:proofErr w:type="spellEnd"/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VALUES</w:t>
      </w:r>
      <w:r w:rsidRPr="008F443A"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  <w:t xml:space="preserve"> 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(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5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3001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,</w:t>
      </w:r>
      <w:r w:rsidRPr="008F443A">
        <w:rPr>
          <w:rFonts w:ascii="Times New Roman" w:eastAsia="Times New Roman" w:hAnsi="Times New Roman" w:cs="Times New Roman"/>
          <w:color w:val="98C379"/>
          <w:sz w:val="21"/>
          <w:szCs w:val="21"/>
          <w:lang w:val="en-US" w:eastAsia="ru-RU"/>
        </w:rPr>
        <w:t>9999</w:t>
      </w:r>
      <w:r w:rsidRPr="008F443A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);</w:t>
      </w:r>
    </w:p>
    <w:p w:rsidR="008F443A" w:rsidRPr="00FC058F" w:rsidRDefault="008F443A" w:rsidP="008F443A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5C6370"/>
          <w:sz w:val="21"/>
          <w:szCs w:val="21"/>
          <w:lang w:val="en-US" w:eastAsia="ru-RU"/>
        </w:rPr>
        <w:t>- Transaction commit</w:t>
      </w:r>
    </w:p>
    <w:p w:rsidR="008F443A" w:rsidRPr="00FC058F" w:rsidRDefault="008F443A" w:rsidP="008F443A">
      <w:pPr>
        <w:pStyle w:val="ab"/>
        <w:ind w:left="720"/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</w:pPr>
      <w:r w:rsidRPr="00FC058F">
        <w:rPr>
          <w:rFonts w:ascii="Times New Roman" w:eastAsia="Times New Roman" w:hAnsi="Times New Roman" w:cs="Times New Roman"/>
          <w:color w:val="C678DD"/>
          <w:sz w:val="21"/>
          <w:szCs w:val="21"/>
          <w:lang w:val="en-US" w:eastAsia="ru-RU"/>
        </w:rPr>
        <w:t>COMMIT</w:t>
      </w:r>
      <w:r w:rsidRPr="00FC058F">
        <w:rPr>
          <w:rFonts w:ascii="Times New Roman" w:eastAsia="Times New Roman" w:hAnsi="Times New Roman" w:cs="Times New Roman"/>
          <w:color w:val="999999"/>
          <w:sz w:val="21"/>
          <w:szCs w:val="21"/>
          <w:lang w:val="en-US" w:eastAsia="ru-RU"/>
        </w:rPr>
        <w:t>;</w:t>
      </w: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FE478D" w:rsidRPr="00FC058F" w:rsidRDefault="00FE478D" w:rsidP="008F443A">
      <w:pPr>
        <w:pStyle w:val="ab"/>
        <w:ind w:left="720"/>
        <w:rPr>
          <w:rFonts w:ascii="Times New Roman" w:hAnsi="Times New Roman"/>
          <w:sz w:val="28"/>
          <w:szCs w:val="28"/>
          <w:lang w:val="en-US"/>
        </w:rPr>
      </w:pPr>
      <w:r w:rsidRPr="00FC058F">
        <w:rPr>
          <w:rFonts w:ascii="Times New Roman" w:hAnsi="Times New Roman"/>
          <w:sz w:val="28"/>
          <w:szCs w:val="28"/>
          <w:lang w:val="en-US"/>
        </w:rPr>
        <w:t>https://www.programmersought.com/article/19489663018/</w:t>
      </w:r>
    </w:p>
    <w:sectPr w:rsidR="00FE478D" w:rsidRPr="00FC058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8D1" w:rsidRDefault="000E78D1" w:rsidP="00555543">
      <w:pPr>
        <w:spacing w:after="0" w:line="240" w:lineRule="auto"/>
      </w:pPr>
      <w:r>
        <w:separator/>
      </w:r>
    </w:p>
  </w:endnote>
  <w:endnote w:type="continuationSeparator" w:id="0">
    <w:p w:rsidR="000E78D1" w:rsidRDefault="000E78D1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8D1" w:rsidRDefault="000E78D1">
    <w:pPr>
      <w:pStyle w:val="a6"/>
    </w:pPr>
  </w:p>
  <w:p w:rsidR="000E78D1" w:rsidRDefault="000E78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8D1" w:rsidRDefault="000E78D1" w:rsidP="00555543">
      <w:pPr>
        <w:spacing w:after="0" w:line="240" w:lineRule="auto"/>
      </w:pPr>
      <w:r>
        <w:separator/>
      </w:r>
    </w:p>
  </w:footnote>
  <w:footnote w:type="continuationSeparator" w:id="0">
    <w:p w:rsidR="000E78D1" w:rsidRDefault="000E78D1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8A2"/>
    <w:multiLevelType w:val="multilevel"/>
    <w:tmpl w:val="41E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3683"/>
    <w:multiLevelType w:val="multilevel"/>
    <w:tmpl w:val="069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76C2D"/>
    <w:multiLevelType w:val="multilevel"/>
    <w:tmpl w:val="AFE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65877"/>
    <w:multiLevelType w:val="multilevel"/>
    <w:tmpl w:val="3616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82B79"/>
    <w:multiLevelType w:val="multilevel"/>
    <w:tmpl w:val="F4F649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002CA"/>
    <w:multiLevelType w:val="multilevel"/>
    <w:tmpl w:val="430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0"/>
    <w:rsid w:val="000038EF"/>
    <w:rsid w:val="00007C61"/>
    <w:rsid w:val="0001679E"/>
    <w:rsid w:val="00022379"/>
    <w:rsid w:val="00025EDE"/>
    <w:rsid w:val="00040E78"/>
    <w:rsid w:val="00054BB8"/>
    <w:rsid w:val="0006608C"/>
    <w:rsid w:val="00070B5B"/>
    <w:rsid w:val="000B540D"/>
    <w:rsid w:val="000B56D2"/>
    <w:rsid w:val="000B60FE"/>
    <w:rsid w:val="000C6200"/>
    <w:rsid w:val="000D58AE"/>
    <w:rsid w:val="000D5F7E"/>
    <w:rsid w:val="000D6C52"/>
    <w:rsid w:val="000E78D1"/>
    <w:rsid w:val="00101246"/>
    <w:rsid w:val="001166BB"/>
    <w:rsid w:val="00117197"/>
    <w:rsid w:val="001212D6"/>
    <w:rsid w:val="00125AE5"/>
    <w:rsid w:val="00136CD3"/>
    <w:rsid w:val="00146BC3"/>
    <w:rsid w:val="001506D1"/>
    <w:rsid w:val="00151740"/>
    <w:rsid w:val="001562FC"/>
    <w:rsid w:val="00173505"/>
    <w:rsid w:val="00182E85"/>
    <w:rsid w:val="00196BDF"/>
    <w:rsid w:val="001B5C1B"/>
    <w:rsid w:val="001B7384"/>
    <w:rsid w:val="001D4CDE"/>
    <w:rsid w:val="001D5FF1"/>
    <w:rsid w:val="001E7F77"/>
    <w:rsid w:val="00202204"/>
    <w:rsid w:val="00204E6A"/>
    <w:rsid w:val="00206F8A"/>
    <w:rsid w:val="00213C26"/>
    <w:rsid w:val="002148B4"/>
    <w:rsid w:val="00227D66"/>
    <w:rsid w:val="002303D0"/>
    <w:rsid w:val="00234C7F"/>
    <w:rsid w:val="00236DEB"/>
    <w:rsid w:val="00263364"/>
    <w:rsid w:val="00276058"/>
    <w:rsid w:val="00287591"/>
    <w:rsid w:val="002905AE"/>
    <w:rsid w:val="00292DE4"/>
    <w:rsid w:val="00297672"/>
    <w:rsid w:val="002C1138"/>
    <w:rsid w:val="002C1299"/>
    <w:rsid w:val="002C1930"/>
    <w:rsid w:val="002C6988"/>
    <w:rsid w:val="002C6F78"/>
    <w:rsid w:val="002D7225"/>
    <w:rsid w:val="002E5E98"/>
    <w:rsid w:val="002F0393"/>
    <w:rsid w:val="002F280A"/>
    <w:rsid w:val="00300EF3"/>
    <w:rsid w:val="00307B89"/>
    <w:rsid w:val="00311AB8"/>
    <w:rsid w:val="00327789"/>
    <w:rsid w:val="00347CFB"/>
    <w:rsid w:val="00353F99"/>
    <w:rsid w:val="00357443"/>
    <w:rsid w:val="00364E9C"/>
    <w:rsid w:val="00395BC7"/>
    <w:rsid w:val="003A2202"/>
    <w:rsid w:val="003A2813"/>
    <w:rsid w:val="003B69B1"/>
    <w:rsid w:val="003D019E"/>
    <w:rsid w:val="003E4347"/>
    <w:rsid w:val="003E46A6"/>
    <w:rsid w:val="003F7EB9"/>
    <w:rsid w:val="00400A7B"/>
    <w:rsid w:val="0040192E"/>
    <w:rsid w:val="0040571D"/>
    <w:rsid w:val="004072B0"/>
    <w:rsid w:val="00450259"/>
    <w:rsid w:val="0047414B"/>
    <w:rsid w:val="0047748D"/>
    <w:rsid w:val="00485E54"/>
    <w:rsid w:val="0049046A"/>
    <w:rsid w:val="0049693A"/>
    <w:rsid w:val="004A0946"/>
    <w:rsid w:val="004B4430"/>
    <w:rsid w:val="004C7BA5"/>
    <w:rsid w:val="004D1773"/>
    <w:rsid w:val="004D5691"/>
    <w:rsid w:val="004E2C58"/>
    <w:rsid w:val="004E7B40"/>
    <w:rsid w:val="004F7408"/>
    <w:rsid w:val="00516F3A"/>
    <w:rsid w:val="00527C50"/>
    <w:rsid w:val="00533CC0"/>
    <w:rsid w:val="00551F3D"/>
    <w:rsid w:val="00555543"/>
    <w:rsid w:val="00556602"/>
    <w:rsid w:val="0056215E"/>
    <w:rsid w:val="005653D1"/>
    <w:rsid w:val="0056738E"/>
    <w:rsid w:val="0057053F"/>
    <w:rsid w:val="005A5865"/>
    <w:rsid w:val="005B0D94"/>
    <w:rsid w:val="005B2DA4"/>
    <w:rsid w:val="005C5F1E"/>
    <w:rsid w:val="005C7D36"/>
    <w:rsid w:val="005D2935"/>
    <w:rsid w:val="005D3A4E"/>
    <w:rsid w:val="005D412F"/>
    <w:rsid w:val="005D6EE7"/>
    <w:rsid w:val="005E1F3B"/>
    <w:rsid w:val="005E4DE6"/>
    <w:rsid w:val="005E57FA"/>
    <w:rsid w:val="006030D7"/>
    <w:rsid w:val="006035A3"/>
    <w:rsid w:val="00623BB1"/>
    <w:rsid w:val="0063221A"/>
    <w:rsid w:val="00640C10"/>
    <w:rsid w:val="00650021"/>
    <w:rsid w:val="00651264"/>
    <w:rsid w:val="006517FD"/>
    <w:rsid w:val="00664EF4"/>
    <w:rsid w:val="00670B8A"/>
    <w:rsid w:val="00681F3C"/>
    <w:rsid w:val="00685F2A"/>
    <w:rsid w:val="00697FDB"/>
    <w:rsid w:val="006A44FA"/>
    <w:rsid w:val="006B2C1C"/>
    <w:rsid w:val="006C0990"/>
    <w:rsid w:val="006C3852"/>
    <w:rsid w:val="006C6F00"/>
    <w:rsid w:val="006C740F"/>
    <w:rsid w:val="006D07D3"/>
    <w:rsid w:val="006D5E0D"/>
    <w:rsid w:val="006F0360"/>
    <w:rsid w:val="006F3A74"/>
    <w:rsid w:val="006F5A25"/>
    <w:rsid w:val="00713367"/>
    <w:rsid w:val="00723D47"/>
    <w:rsid w:val="00743428"/>
    <w:rsid w:val="00743EDC"/>
    <w:rsid w:val="007541AA"/>
    <w:rsid w:val="00776291"/>
    <w:rsid w:val="0077709C"/>
    <w:rsid w:val="00777403"/>
    <w:rsid w:val="00781EB1"/>
    <w:rsid w:val="00793AA8"/>
    <w:rsid w:val="007B1073"/>
    <w:rsid w:val="007C0151"/>
    <w:rsid w:val="007C4704"/>
    <w:rsid w:val="007C6482"/>
    <w:rsid w:val="007C6E25"/>
    <w:rsid w:val="007D5C80"/>
    <w:rsid w:val="007D7692"/>
    <w:rsid w:val="007E4EEE"/>
    <w:rsid w:val="007E6B9E"/>
    <w:rsid w:val="007E6F4C"/>
    <w:rsid w:val="00815DE9"/>
    <w:rsid w:val="0082057E"/>
    <w:rsid w:val="008227CB"/>
    <w:rsid w:val="0082704B"/>
    <w:rsid w:val="008545DE"/>
    <w:rsid w:val="00856DC1"/>
    <w:rsid w:val="00862B51"/>
    <w:rsid w:val="00876218"/>
    <w:rsid w:val="00882D48"/>
    <w:rsid w:val="00884094"/>
    <w:rsid w:val="008A1426"/>
    <w:rsid w:val="008B762D"/>
    <w:rsid w:val="008C64A7"/>
    <w:rsid w:val="008D0CD1"/>
    <w:rsid w:val="008D3B0A"/>
    <w:rsid w:val="008E4EEE"/>
    <w:rsid w:val="008F443A"/>
    <w:rsid w:val="00906CCC"/>
    <w:rsid w:val="009329E9"/>
    <w:rsid w:val="009442F5"/>
    <w:rsid w:val="00950C7F"/>
    <w:rsid w:val="0095353B"/>
    <w:rsid w:val="00986D45"/>
    <w:rsid w:val="00994208"/>
    <w:rsid w:val="0099792F"/>
    <w:rsid w:val="009A0B3F"/>
    <w:rsid w:val="009B3EB8"/>
    <w:rsid w:val="009E02DA"/>
    <w:rsid w:val="009E5F1E"/>
    <w:rsid w:val="00A24580"/>
    <w:rsid w:val="00A2774F"/>
    <w:rsid w:val="00A318A1"/>
    <w:rsid w:val="00A366F2"/>
    <w:rsid w:val="00A5603D"/>
    <w:rsid w:val="00A77F9B"/>
    <w:rsid w:val="00A826A0"/>
    <w:rsid w:val="00A97E9F"/>
    <w:rsid w:val="00AA20BD"/>
    <w:rsid w:val="00AB037C"/>
    <w:rsid w:val="00AC662C"/>
    <w:rsid w:val="00AD0923"/>
    <w:rsid w:val="00AD69AB"/>
    <w:rsid w:val="00AF658D"/>
    <w:rsid w:val="00AF7248"/>
    <w:rsid w:val="00B006AF"/>
    <w:rsid w:val="00B00F6E"/>
    <w:rsid w:val="00B02FF5"/>
    <w:rsid w:val="00B036D5"/>
    <w:rsid w:val="00B17F44"/>
    <w:rsid w:val="00B2401F"/>
    <w:rsid w:val="00B27615"/>
    <w:rsid w:val="00B367A3"/>
    <w:rsid w:val="00B41DBF"/>
    <w:rsid w:val="00B64217"/>
    <w:rsid w:val="00B760E5"/>
    <w:rsid w:val="00B765E6"/>
    <w:rsid w:val="00BA3329"/>
    <w:rsid w:val="00BB1983"/>
    <w:rsid w:val="00BB6B2E"/>
    <w:rsid w:val="00BC057B"/>
    <w:rsid w:val="00BC29A2"/>
    <w:rsid w:val="00BE61CD"/>
    <w:rsid w:val="00C05567"/>
    <w:rsid w:val="00C210CF"/>
    <w:rsid w:val="00C32598"/>
    <w:rsid w:val="00C32C5B"/>
    <w:rsid w:val="00C44533"/>
    <w:rsid w:val="00C84338"/>
    <w:rsid w:val="00C911C7"/>
    <w:rsid w:val="00C9128D"/>
    <w:rsid w:val="00C97D9F"/>
    <w:rsid w:val="00CA1974"/>
    <w:rsid w:val="00CA27EA"/>
    <w:rsid w:val="00CB368D"/>
    <w:rsid w:val="00CC7DAC"/>
    <w:rsid w:val="00CD1EA1"/>
    <w:rsid w:val="00CF3FE7"/>
    <w:rsid w:val="00CF6B92"/>
    <w:rsid w:val="00CF7346"/>
    <w:rsid w:val="00D131A3"/>
    <w:rsid w:val="00D56810"/>
    <w:rsid w:val="00D574B6"/>
    <w:rsid w:val="00D632DE"/>
    <w:rsid w:val="00D76EFF"/>
    <w:rsid w:val="00D87A93"/>
    <w:rsid w:val="00D90681"/>
    <w:rsid w:val="00DA4C26"/>
    <w:rsid w:val="00DA6A91"/>
    <w:rsid w:val="00DB64B4"/>
    <w:rsid w:val="00DE7756"/>
    <w:rsid w:val="00E02FCC"/>
    <w:rsid w:val="00E135A7"/>
    <w:rsid w:val="00E13E14"/>
    <w:rsid w:val="00E313A5"/>
    <w:rsid w:val="00E31BF4"/>
    <w:rsid w:val="00E356B5"/>
    <w:rsid w:val="00E42D18"/>
    <w:rsid w:val="00E43E39"/>
    <w:rsid w:val="00E4555B"/>
    <w:rsid w:val="00E54AEC"/>
    <w:rsid w:val="00E55B98"/>
    <w:rsid w:val="00E60F9A"/>
    <w:rsid w:val="00E67A76"/>
    <w:rsid w:val="00E7041E"/>
    <w:rsid w:val="00E92883"/>
    <w:rsid w:val="00E94750"/>
    <w:rsid w:val="00E960D2"/>
    <w:rsid w:val="00E9797E"/>
    <w:rsid w:val="00EC1F04"/>
    <w:rsid w:val="00EE02B2"/>
    <w:rsid w:val="00EE1502"/>
    <w:rsid w:val="00EE656E"/>
    <w:rsid w:val="00EF53B6"/>
    <w:rsid w:val="00EF7CD0"/>
    <w:rsid w:val="00F07BDE"/>
    <w:rsid w:val="00F42C88"/>
    <w:rsid w:val="00F44BFD"/>
    <w:rsid w:val="00F45C86"/>
    <w:rsid w:val="00F466A8"/>
    <w:rsid w:val="00F47837"/>
    <w:rsid w:val="00F50A51"/>
    <w:rsid w:val="00F6414B"/>
    <w:rsid w:val="00F67C82"/>
    <w:rsid w:val="00F73B6E"/>
    <w:rsid w:val="00F83510"/>
    <w:rsid w:val="00F85388"/>
    <w:rsid w:val="00F903CE"/>
    <w:rsid w:val="00F93BB5"/>
    <w:rsid w:val="00FA01A1"/>
    <w:rsid w:val="00FA4A66"/>
    <w:rsid w:val="00FA7751"/>
    <w:rsid w:val="00FB214D"/>
    <w:rsid w:val="00FC058F"/>
    <w:rsid w:val="00FC6149"/>
    <w:rsid w:val="00FD4B7A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FD23"/>
  <w15:docId w15:val="{4A59778F-47B6-4CE2-AD47-1F21FF44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D36"/>
  </w:style>
  <w:style w:type="paragraph" w:styleId="1">
    <w:name w:val="heading 1"/>
    <w:basedOn w:val="a"/>
    <w:next w:val="a"/>
    <w:link w:val="10"/>
    <w:uiPriority w:val="9"/>
    <w:qFormat/>
    <w:rsid w:val="00EE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574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43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  <w:style w:type="paragraph" w:styleId="a8">
    <w:name w:val="Balloon Text"/>
    <w:basedOn w:val="a"/>
    <w:link w:val="a9"/>
    <w:uiPriority w:val="99"/>
    <w:semiHidden/>
    <w:unhideWhenUsed/>
    <w:rsid w:val="000D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5F7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574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semiHidden/>
    <w:unhideWhenUsed/>
    <w:rsid w:val="008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8D0CD1"/>
    <w:pPr>
      <w:spacing w:after="0" w:line="240" w:lineRule="auto"/>
    </w:pPr>
  </w:style>
  <w:style w:type="character" w:styleId="HTML">
    <w:name w:val="HTML Typewriter"/>
    <w:basedOn w:val="a0"/>
    <w:uiPriority w:val="99"/>
    <w:semiHidden/>
    <w:unhideWhenUsed/>
    <w:rsid w:val="0065002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77403"/>
    <w:rPr>
      <w:b/>
      <w:bCs/>
    </w:rPr>
  </w:style>
  <w:style w:type="character" w:customStyle="1" w:styleId="hljs-keyword">
    <w:name w:val="hljs-keyword"/>
    <w:basedOn w:val="a0"/>
    <w:rsid w:val="00300EF3"/>
  </w:style>
  <w:style w:type="character" w:customStyle="1" w:styleId="hljs-title">
    <w:name w:val="hljs-title"/>
    <w:basedOn w:val="a0"/>
    <w:rsid w:val="00300EF3"/>
  </w:style>
  <w:style w:type="character" w:customStyle="1" w:styleId="hljs-meta">
    <w:name w:val="hljs-meta"/>
    <w:basedOn w:val="a0"/>
    <w:rsid w:val="00300EF3"/>
  </w:style>
  <w:style w:type="character" w:customStyle="1" w:styleId="hljs-comment">
    <w:name w:val="hljs-comment"/>
    <w:basedOn w:val="a0"/>
    <w:rsid w:val="00300EF3"/>
  </w:style>
  <w:style w:type="character" w:customStyle="1" w:styleId="hljs-function">
    <w:name w:val="hljs-function"/>
    <w:basedOn w:val="a0"/>
    <w:rsid w:val="00300EF3"/>
  </w:style>
  <w:style w:type="table" w:styleId="ad">
    <w:name w:val="Table Grid"/>
    <w:basedOn w:val="a1"/>
    <w:uiPriority w:val="39"/>
    <w:rsid w:val="009E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0F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List Paragraph"/>
    <w:basedOn w:val="a"/>
    <w:uiPriority w:val="34"/>
    <w:qFormat/>
    <w:rsid w:val="00E9797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843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l-current-terms">
    <w:name w:val="cl-current-terms"/>
    <w:basedOn w:val="a0"/>
    <w:rsid w:val="000C6200"/>
  </w:style>
  <w:style w:type="character" w:customStyle="1" w:styleId="10">
    <w:name w:val="Заголовок 1 Знак"/>
    <w:basedOn w:val="a0"/>
    <w:link w:val="1"/>
    <w:uiPriority w:val="9"/>
    <w:rsid w:val="00EE0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B6421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217"/>
    <w:rPr>
      <w:rFonts w:ascii="Consolas" w:hAnsi="Consolas" w:cs="Consolas"/>
      <w:sz w:val="20"/>
      <w:szCs w:val="20"/>
    </w:rPr>
  </w:style>
  <w:style w:type="character" w:styleId="af">
    <w:name w:val="Emphasis"/>
    <w:basedOn w:val="a0"/>
    <w:uiPriority w:val="20"/>
    <w:qFormat/>
    <w:rsid w:val="004D1773"/>
    <w:rPr>
      <w:i/>
      <w:iCs/>
    </w:rPr>
  </w:style>
  <w:style w:type="character" w:styleId="HTML2">
    <w:name w:val="HTML Code"/>
    <w:basedOn w:val="a0"/>
    <w:uiPriority w:val="99"/>
    <w:semiHidden/>
    <w:unhideWhenUsed/>
    <w:rsid w:val="004D17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67A76"/>
  </w:style>
  <w:style w:type="paragraph" w:styleId="af0">
    <w:name w:val="Block Text"/>
    <w:basedOn w:val="a"/>
    <w:semiHidden/>
    <w:rsid w:val="000D6C52"/>
    <w:pPr>
      <w:spacing w:after="200" w:line="276" w:lineRule="auto"/>
      <w:ind w:left="1134" w:right="1134"/>
      <w:jc w:val="both"/>
    </w:pPr>
    <w:rPr>
      <w:rFonts w:ascii="Cambria" w:eastAsia="Times New Roman" w:hAnsi="Cambria" w:cs="Times New Roman"/>
      <w:iCs/>
      <w:lang w:val="en-US" w:bidi="en-US"/>
    </w:rPr>
  </w:style>
  <w:style w:type="numbering" w:customStyle="1" w:styleId="11">
    <w:name w:val="Нет списка1"/>
    <w:next w:val="a2"/>
    <w:uiPriority w:val="99"/>
    <w:semiHidden/>
    <w:unhideWhenUsed/>
    <w:rsid w:val="00101246"/>
  </w:style>
  <w:style w:type="character" w:styleId="af1">
    <w:name w:val="FollowedHyperlink"/>
    <w:basedOn w:val="a0"/>
    <w:uiPriority w:val="99"/>
    <w:semiHidden/>
    <w:unhideWhenUsed/>
    <w:rsid w:val="00101246"/>
    <w:rPr>
      <w:color w:val="800080"/>
      <w:u w:val="single"/>
    </w:rPr>
  </w:style>
  <w:style w:type="character" w:customStyle="1" w:styleId="sql">
    <w:name w:val="sql"/>
    <w:basedOn w:val="a0"/>
    <w:rsid w:val="00101246"/>
  </w:style>
  <w:style w:type="character" w:customStyle="1" w:styleId="kw1">
    <w:name w:val="kw1"/>
    <w:basedOn w:val="a0"/>
    <w:rsid w:val="00101246"/>
  </w:style>
  <w:style w:type="character" w:customStyle="1" w:styleId="br0">
    <w:name w:val="br0"/>
    <w:basedOn w:val="a0"/>
    <w:rsid w:val="00101246"/>
  </w:style>
  <w:style w:type="character" w:customStyle="1" w:styleId="nu0">
    <w:name w:val="nu0"/>
    <w:basedOn w:val="a0"/>
    <w:rsid w:val="00101246"/>
  </w:style>
  <w:style w:type="character" w:customStyle="1" w:styleId="sy0">
    <w:name w:val="sy0"/>
    <w:basedOn w:val="a0"/>
    <w:rsid w:val="00101246"/>
  </w:style>
  <w:style w:type="character" w:customStyle="1" w:styleId="st0">
    <w:name w:val="st0"/>
    <w:basedOn w:val="a0"/>
    <w:rsid w:val="00101246"/>
  </w:style>
  <w:style w:type="character" w:customStyle="1" w:styleId="co1">
    <w:name w:val="co1"/>
    <w:basedOn w:val="a0"/>
    <w:rsid w:val="00101246"/>
  </w:style>
  <w:style w:type="character" w:customStyle="1" w:styleId="sy1">
    <w:name w:val="sy1"/>
    <w:basedOn w:val="a0"/>
    <w:rsid w:val="0040571D"/>
  </w:style>
  <w:style w:type="character" w:customStyle="1" w:styleId="sy2">
    <w:name w:val="sy2"/>
    <w:basedOn w:val="a0"/>
    <w:rsid w:val="0040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3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4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74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68940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90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05242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6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97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1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931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36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1973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62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2510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06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18959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36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70988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1266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26221">
          <w:marLeft w:val="0"/>
          <w:marRight w:val="0"/>
          <w:marTop w:val="0"/>
          <w:marBottom w:val="300"/>
          <w:divBdr>
            <w:top w:val="single" w:sz="6" w:space="0" w:color="DADADA"/>
            <w:left w:val="single" w:sz="6" w:space="0" w:color="DADADA"/>
            <w:bottom w:val="single" w:sz="6" w:space="0" w:color="DADADA"/>
            <w:right w:val="single" w:sz="6" w:space="0" w:color="DADADA"/>
          </w:divBdr>
          <w:divsChild>
            <w:div w:id="63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34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3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028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0807563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77374534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104751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5258731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0143003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8479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695517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98118346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58965761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207304147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730616511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41639429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257638084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8151795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08782668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35862320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9983899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  <w:div w:id="1376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8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3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6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0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0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0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3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5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8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011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9068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003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745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85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6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8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6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7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4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1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5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9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69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1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2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5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8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7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8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6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4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0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2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1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7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3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59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2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91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90355017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55732772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328749982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04667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22131379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760635755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  <w:div w:id="1202598743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single" w:sz="36" w:space="23" w:color="1F567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tutorial-window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-prof.com/forums/topic/%D0%BF%D1%80%D0%B0%D0%BA%D1%82%D0%B8%D0%BA%D0%B0-%D1%80%D0%B0%D0%B1%D0%BE%D1%82%D1%8B-%D1%81-postgre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window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current/sql-expres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current/functions-windo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002BE-3AF3-4DEB-9E4B-3132FA37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31</Pages>
  <Words>5598</Words>
  <Characters>31910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Занин Алексей Викторович</cp:lastModifiedBy>
  <cp:revision>7</cp:revision>
  <dcterms:created xsi:type="dcterms:W3CDTF">2023-09-18T16:00:00Z</dcterms:created>
  <dcterms:modified xsi:type="dcterms:W3CDTF">2023-10-16T14:03:00Z</dcterms:modified>
</cp:coreProperties>
</file>